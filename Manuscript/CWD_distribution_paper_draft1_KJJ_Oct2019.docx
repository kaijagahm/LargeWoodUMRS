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paragraph 1: large wood importance, context and grand question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paragraph 2: large wood and conceptual models of storage and transport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paragraph 3: large wood in great rivers and the UMR</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Large wood likely plays an important ecological and geomorphic role in the UMRS, yet very limited information exists on its </w:t>
      </w:r>
      <w:sdt>
        <w:sdtPr>
          <w:tag w:val="goog_rdk_0"/>
        </w:sdtPr>
        <w:sdtContent>
          <w:del w:author="Kathi Jo Jankowski" w:id="0" w:date="2019-06-27T09:48:00Z">
            <w:r w:rsidDel="00000000" w:rsidR="00000000" w:rsidRPr="00000000">
              <w:rPr>
                <w:rFonts w:ascii="Times New Roman" w:cs="Times New Roman" w:eastAsia="Times New Roman" w:hAnsi="Times New Roman"/>
                <w:sz w:val="24"/>
                <w:szCs w:val="24"/>
                <w:rtl w:val="0"/>
              </w:rPr>
              <w:delText xml:space="preserve">the </w:delText>
            </w:r>
          </w:del>
        </w:sdtContent>
      </w:sdt>
      <w:r w:rsidDel="00000000" w:rsidR="00000000" w:rsidRPr="00000000">
        <w:rPr>
          <w:rFonts w:ascii="Times New Roman" w:cs="Times New Roman" w:eastAsia="Times New Roman" w:hAnsi="Times New Roman"/>
          <w:sz w:val="24"/>
          <w:szCs w:val="24"/>
          <w:rtl w:val="0"/>
        </w:rPr>
        <w:t xml:space="preserve">spatial and temporal distribution. </w:t>
      </w:r>
      <w:sdt>
        <w:sdtPr>
          <w:tag w:val="goog_rdk_1"/>
        </w:sdtPr>
        <w:sdtContent>
          <w:del w:author="Kathi Jo Jankowski" w:id="1" w:date="2019-06-27T09:49:00Z">
            <w:r w:rsidDel="00000000" w:rsidR="00000000" w:rsidRPr="00000000">
              <w:rPr>
                <w:rFonts w:ascii="Times New Roman" w:cs="Times New Roman" w:eastAsia="Times New Roman" w:hAnsi="Times New Roman"/>
                <w:sz w:val="24"/>
                <w:szCs w:val="24"/>
                <w:rtl w:val="0"/>
              </w:rPr>
              <w:delText xml:space="preserve">The goal of our study was to</w:delText>
            </w:r>
          </w:del>
        </w:sdtContent>
      </w:sdt>
      <w:sdt>
        <w:sdtPr>
          <w:tag w:val="goog_rdk_2"/>
        </w:sdtPr>
        <w:sdtContent>
          <w:ins w:author="Kathi Jo Jankowski" w:id="1" w:date="2019-06-27T09:49:00Z">
            <w:r w:rsidDel="00000000" w:rsidR="00000000" w:rsidRPr="00000000">
              <w:rPr>
                <w:rFonts w:ascii="Times New Roman" w:cs="Times New Roman" w:eastAsia="Times New Roman" w:hAnsi="Times New Roman"/>
                <w:sz w:val="24"/>
                <w:szCs w:val="24"/>
                <w:rtl w:val="0"/>
              </w:rPr>
              <w:t xml:space="preserve">We</w:t>
            </w:r>
          </w:ins>
        </w:sdtContent>
      </w:sdt>
      <w:r w:rsidDel="00000000" w:rsidR="00000000" w:rsidRPr="00000000">
        <w:rPr>
          <w:rFonts w:ascii="Times New Roman" w:cs="Times New Roman" w:eastAsia="Times New Roman" w:hAnsi="Times New Roman"/>
          <w:sz w:val="24"/>
          <w:szCs w:val="24"/>
          <w:rtl w:val="0"/>
        </w:rPr>
        <w:t xml:space="preserve"> address</w:t>
      </w:r>
      <w:sdt>
        <w:sdtPr>
          <w:tag w:val="goog_rdk_3"/>
        </w:sdtPr>
        <w:sdtContent>
          <w:ins w:author="Kathi Jo Jankowski" w:id="2" w:date="2019-06-27T09:49:00Z">
            <w:r w:rsidDel="00000000" w:rsidR="00000000" w:rsidRPr="00000000">
              <w:rPr>
                <w:rFonts w:ascii="Times New Roman" w:cs="Times New Roman" w:eastAsia="Times New Roman" w:hAnsi="Times New Roman"/>
                <w:sz w:val="24"/>
                <w:szCs w:val="24"/>
                <w:rtl w:val="0"/>
              </w:rPr>
              <w:t xml:space="preserve">ed</w:t>
            </w:r>
          </w:ins>
        </w:sdtContent>
      </w:sdt>
      <w:r w:rsidDel="00000000" w:rsidR="00000000" w:rsidRPr="00000000">
        <w:rPr>
          <w:rFonts w:ascii="Times New Roman" w:cs="Times New Roman" w:eastAsia="Times New Roman" w:hAnsi="Times New Roman"/>
          <w:sz w:val="24"/>
          <w:szCs w:val="24"/>
          <w:rtl w:val="0"/>
        </w:rPr>
        <w:t xml:space="preserve"> this gap by leveraging a unique, long-term monitoring dataset to 1) describe the occurrence frequency of LW across various levels of river organization</w:t>
      </w:r>
      <w:sdt>
        <w:sdtPr>
          <w:tag w:val="goog_rdk_4"/>
        </w:sdtPr>
        <w:sdtContent>
          <w:ins w:author="Kathi Jo Jankowski" w:id="3" w:date="2019-06-27T09:50:00Z">
            <w:r w:rsidDel="00000000" w:rsidR="00000000" w:rsidRPr="00000000">
              <w:rPr>
                <w:rFonts w:ascii="Times New Roman" w:cs="Times New Roman" w:eastAsia="Times New Roman" w:hAnsi="Times New Roman"/>
                <w:sz w:val="24"/>
                <w:szCs w:val="24"/>
                <w:rtl w:val="0"/>
              </w:rPr>
              <w:t xml:space="preserve">, 2)</w:t>
            </w:r>
          </w:ins>
        </w:sdtContent>
      </w:sdt>
      <w:r w:rsidDel="00000000" w:rsidR="00000000" w:rsidRPr="00000000">
        <w:rPr>
          <w:rFonts w:ascii="Times New Roman" w:cs="Times New Roman" w:eastAsia="Times New Roman" w:hAnsi="Times New Roman"/>
          <w:sz w:val="24"/>
          <w:szCs w:val="24"/>
          <w:rtl w:val="0"/>
        </w:rPr>
        <w:t xml:space="preserve"> </w:t>
      </w:r>
      <w:sdt>
        <w:sdtPr>
          <w:tag w:val="goog_rdk_5"/>
        </w:sdtPr>
        <w:sdtContent>
          <w:del w:author="Kathi Jo Jankowski" w:id="4" w:date="2019-06-27T09:50:00Z">
            <w:r w:rsidDel="00000000" w:rsidR="00000000" w:rsidRPr="00000000">
              <w:rPr>
                <w:rFonts w:ascii="Times New Roman" w:cs="Times New Roman" w:eastAsia="Times New Roman" w:hAnsi="Times New Roman"/>
                <w:sz w:val="24"/>
                <w:szCs w:val="24"/>
                <w:rtl w:val="0"/>
              </w:rPr>
              <w:delText xml:space="preserve">and </w:delText>
            </w:r>
          </w:del>
        </w:sdtContent>
      </w:sdt>
      <w:sdt>
        <w:sdtPr>
          <w:tag w:val="goog_rdk_6"/>
        </w:sdtPr>
        <w:sdtContent>
          <w:ins w:author="Kathi Jo Jankowski" w:id="4" w:date="2019-06-27T09:50:00Z">
            <w:r w:rsidDel="00000000" w:rsidR="00000000" w:rsidRPr="00000000">
              <w:rPr>
                <w:rFonts w:ascii="Times New Roman" w:cs="Times New Roman" w:eastAsia="Times New Roman" w:hAnsi="Times New Roman"/>
                <w:sz w:val="24"/>
                <w:szCs w:val="24"/>
                <w:rtl w:val="0"/>
              </w:rPr>
              <w:t xml:space="preserve">evaluate changes </w:t>
            </w:r>
          </w:ins>
        </w:sdtContent>
      </w:sdt>
      <w:r w:rsidDel="00000000" w:rsidR="00000000" w:rsidRPr="00000000">
        <w:rPr>
          <w:rFonts w:ascii="Times New Roman" w:cs="Times New Roman" w:eastAsia="Times New Roman" w:hAnsi="Times New Roman"/>
          <w:sz w:val="24"/>
          <w:szCs w:val="24"/>
          <w:rtl w:val="0"/>
        </w:rPr>
        <w:t xml:space="preserve">through time, and </w:t>
      </w:r>
      <w:sdt>
        <w:sdtPr>
          <w:tag w:val="goog_rdk_7"/>
        </w:sdtPr>
        <w:sdtContent>
          <w:ins w:author="Kathi Jo Jankowski" w:id="5" w:date="2019-06-27T09:50:00Z">
            <w:r w:rsidDel="00000000" w:rsidR="00000000" w:rsidRPr="00000000">
              <w:rPr>
                <w:rFonts w:ascii="Times New Roman" w:cs="Times New Roman" w:eastAsia="Times New Roman" w:hAnsi="Times New Roman"/>
                <w:sz w:val="24"/>
                <w:szCs w:val="24"/>
                <w:rtl w:val="0"/>
              </w:rPr>
              <w:t xml:space="preserve">3</w:t>
            </w:r>
          </w:ins>
        </w:sdtContent>
      </w:sdt>
      <w:sdt>
        <w:sdtPr>
          <w:tag w:val="goog_rdk_8"/>
        </w:sdtPr>
        <w:sdtContent>
          <w:del w:author="Kathi Jo Jankowski" w:id="5" w:date="2019-06-27T09:50:00Z">
            <w:r w:rsidDel="00000000" w:rsidR="00000000" w:rsidRPr="00000000">
              <w:rPr>
                <w:rFonts w:ascii="Times New Roman" w:cs="Times New Roman" w:eastAsia="Times New Roman" w:hAnsi="Times New Roman"/>
                <w:sz w:val="24"/>
                <w:szCs w:val="24"/>
                <w:rtl w:val="0"/>
              </w:rPr>
              <w:delText xml:space="preserve">2</w:delText>
            </w:r>
          </w:del>
        </w:sdtContent>
      </w:sdt>
      <w:r w:rsidDel="00000000" w:rsidR="00000000" w:rsidRPr="00000000">
        <w:rPr>
          <w:rFonts w:ascii="Times New Roman" w:cs="Times New Roman" w:eastAsia="Times New Roman" w:hAnsi="Times New Roman"/>
          <w:sz w:val="24"/>
          <w:szCs w:val="24"/>
          <w:rtl w:val="0"/>
        </w:rPr>
        <w:t xml:space="preserve">) assess associations between LW distributions and potential </w:t>
      </w:r>
      <w:sdt>
        <w:sdtPr>
          <w:tag w:val="goog_rdk_9"/>
        </w:sdtPr>
        <w:sdtContent>
          <w:del w:author="Kathi Jo Jankowski" w:id="6" w:date="2019-06-27T09:50:00Z">
            <w:r w:rsidDel="00000000" w:rsidR="00000000" w:rsidRPr="00000000">
              <w:rPr>
                <w:rFonts w:ascii="Times New Roman" w:cs="Times New Roman" w:eastAsia="Times New Roman" w:hAnsi="Times New Roman"/>
                <w:sz w:val="24"/>
                <w:szCs w:val="24"/>
                <w:rtl w:val="0"/>
              </w:rPr>
              <w:delText xml:space="preserve">biophysical </w:delText>
            </w:r>
          </w:del>
        </w:sdtContent>
      </w:sdt>
      <w:r w:rsidDel="00000000" w:rsidR="00000000" w:rsidRPr="00000000">
        <w:rPr>
          <w:rFonts w:ascii="Times New Roman" w:cs="Times New Roman" w:eastAsia="Times New Roman" w:hAnsi="Times New Roman"/>
          <w:sz w:val="24"/>
          <w:szCs w:val="24"/>
          <w:rtl w:val="0"/>
        </w:rPr>
        <w:t xml:space="preserve">drivers</w:t>
      </w:r>
      <w:sdt>
        <w:sdtPr>
          <w:tag w:val="goog_rdk_10"/>
        </w:sdtPr>
        <w:sdtContent>
          <w:ins w:author="Kathi Jo Jankowski" w:id="7" w:date="2019-06-27T09:50:00Z">
            <w:r w:rsidDel="00000000" w:rsidR="00000000" w:rsidRPr="00000000">
              <w:rPr>
                <w:rFonts w:ascii="Times New Roman" w:cs="Times New Roman" w:eastAsia="Times New Roman" w:hAnsi="Times New Roman"/>
                <w:sz w:val="24"/>
                <w:szCs w:val="24"/>
                <w:rtl w:val="0"/>
              </w:rPr>
              <w:t xml:space="preserve"> across the large spatial scale of the UMRS</w:t>
            </w:r>
          </w:ins>
        </w:sdtContent>
      </w:sdt>
      <w:sdt>
        <w:sdtPr>
          <w:tag w:val="goog_rdk_11"/>
        </w:sdtPr>
        <w:sdtContent>
          <w:del w:author="Kathi Jo Jankowski" w:id="7" w:date="2019-06-27T09:50:00Z">
            <w:r w:rsidDel="00000000" w:rsidR="00000000" w:rsidRPr="00000000">
              <w:rPr>
                <w:rFonts w:ascii="Times New Roman" w:cs="Times New Roman" w:eastAsia="Times New Roman" w:hAnsi="Times New Roman"/>
                <w:sz w:val="24"/>
                <w:szCs w:val="24"/>
                <w:rtl w:val="0"/>
              </w:rPr>
              <w:delText xml:space="preserve"> to the extent possible on a great river</w:delText>
            </w:r>
          </w:del>
        </w:sdtContent>
      </w:sdt>
      <w:r w:rsidDel="00000000" w:rsidR="00000000" w:rsidRPr="00000000">
        <w:rPr>
          <w:rFonts w:ascii="Times New Roman" w:cs="Times New Roman" w:eastAsia="Times New Roman" w:hAnsi="Times New Roman"/>
          <w:sz w:val="24"/>
          <w:szCs w:val="24"/>
          <w:rtl w:val="0"/>
        </w:rPr>
        <w:t xml:space="preserve">. In doing so, our overall aim is to provide fundamental information about the spatio-temporal patterns of LW and their broad-scale environmental drivers in a complex </w:t>
      </w:r>
      <w:sdt>
        <w:sdtPr>
          <w:tag w:val="goog_rdk_12"/>
        </w:sdtPr>
        <w:sdtContent>
          <w:ins w:author="Kathi Jo Jankowski" w:id="8" w:date="2019-06-27T09:51:00Z">
            <w:r w:rsidDel="00000000" w:rsidR="00000000" w:rsidRPr="00000000">
              <w:rPr>
                <w:rFonts w:ascii="Times New Roman" w:cs="Times New Roman" w:eastAsia="Times New Roman" w:hAnsi="Times New Roman"/>
                <w:sz w:val="24"/>
                <w:szCs w:val="24"/>
                <w:rtl w:val="0"/>
              </w:rPr>
              <w:t xml:space="preserve">large </w:t>
            </w:r>
          </w:ins>
        </w:sdtContent>
      </w:sdt>
      <w:r w:rsidDel="00000000" w:rsidR="00000000" w:rsidRPr="00000000">
        <w:rPr>
          <w:rFonts w:ascii="Times New Roman" w:cs="Times New Roman" w:eastAsia="Times New Roman" w:hAnsi="Times New Roman"/>
          <w:sz w:val="24"/>
          <w:szCs w:val="24"/>
          <w:rtl w:val="0"/>
        </w:rPr>
        <w:t xml:space="preserve">river-floodplain ecosystem </w:t>
      </w:r>
      <w:sdt>
        <w:sdtPr>
          <w:tag w:val="goog_rdk_13"/>
        </w:sdtPr>
        <w:sdtContent>
          <w:del w:author="Kathi Jo Jankowski" w:id="9" w:date="2019-06-27T09:34:00Z">
            <w:r w:rsidDel="00000000" w:rsidR="00000000" w:rsidRPr="00000000">
              <w:rPr>
                <w:rFonts w:ascii="Times New Roman" w:cs="Times New Roman" w:eastAsia="Times New Roman" w:hAnsi="Times New Roman"/>
                <w:sz w:val="24"/>
                <w:szCs w:val="24"/>
                <w:rtl w:val="0"/>
              </w:rPr>
              <w:delText xml:space="preserve">in order </w:delText>
            </w:r>
          </w:del>
        </w:sdtContent>
      </w:sdt>
      <w:r w:rsidDel="00000000" w:rsidR="00000000" w:rsidRPr="00000000">
        <w:rPr>
          <w:rFonts w:ascii="Times New Roman" w:cs="Times New Roman" w:eastAsia="Times New Roman" w:hAnsi="Times New Roman"/>
          <w:sz w:val="24"/>
          <w:szCs w:val="24"/>
          <w:rtl w:val="0"/>
        </w:rPr>
        <w:t xml:space="preserve">to guide potential passive and active restoration programs on the UMRS.  </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24"/>
          <w:szCs w:val="24"/>
          <w:rtl w:val="0"/>
        </w:rPr>
        <w:t xml:space="preserve">The Upper Mississippi River System </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Mississippi River System (UMRS) comprises approximately 1853 river kilometers and adjacent floodplain lands of commercially navigable waters of the</w:t>
      </w:r>
      <w:sdt>
        <w:sdtPr>
          <w:tag w:val="goog_rdk_14"/>
        </w:sdtPr>
        <w:sdtContent>
          <w:ins w:author="Kathi Jo Jankowski" w:id="10" w:date="2019-06-27T09:51:00Z">
            <w:r w:rsidDel="00000000" w:rsidR="00000000" w:rsidRPr="00000000">
              <w:rPr>
                <w:rFonts w:ascii="Times New Roman" w:cs="Times New Roman" w:eastAsia="Times New Roman" w:hAnsi="Times New Roman"/>
                <w:sz w:val="24"/>
                <w:szCs w:val="24"/>
                <w:rtl w:val="0"/>
              </w:rPr>
              <w:t xml:space="preserve"> Upper</w:t>
            </w:r>
          </w:ins>
        </w:sdtContent>
      </w:sdt>
      <w:r w:rsidDel="00000000" w:rsidR="00000000" w:rsidRPr="00000000">
        <w:rPr>
          <w:rFonts w:ascii="Times New Roman" w:cs="Times New Roman" w:eastAsia="Times New Roman" w:hAnsi="Times New Roman"/>
          <w:sz w:val="24"/>
          <w:szCs w:val="24"/>
          <w:rtl w:val="0"/>
        </w:rPr>
        <w:t xml:space="preserve"> Mississippi </w:t>
      </w:r>
      <w:sdt>
        <w:sdtPr>
          <w:tag w:val="goog_rdk_15"/>
        </w:sdtPr>
        <w:sdtContent>
          <w:del w:author="Kathi Jo Jankowski" w:id="11" w:date="2019-06-27T09:51:00Z">
            <w:r w:rsidDel="00000000" w:rsidR="00000000" w:rsidRPr="00000000">
              <w:rPr>
                <w:rFonts w:ascii="Times New Roman" w:cs="Times New Roman" w:eastAsia="Times New Roman" w:hAnsi="Times New Roman"/>
                <w:sz w:val="24"/>
                <w:szCs w:val="24"/>
                <w:rtl w:val="0"/>
              </w:rPr>
              <w:delText xml:space="preserve">River </w:delText>
            </w:r>
          </w:del>
        </w:sdtContent>
      </w:sdt>
      <w:r w:rsidDel="00000000" w:rsidR="00000000" w:rsidRPr="00000000">
        <w:rPr>
          <w:rFonts w:ascii="Times New Roman" w:cs="Times New Roman" w:eastAsia="Times New Roman" w:hAnsi="Times New Roman"/>
          <w:sz w:val="24"/>
          <w:szCs w:val="24"/>
          <w:rtl w:val="0"/>
        </w:rPr>
        <w:t xml:space="preserve">and Illinois River</w:t>
      </w:r>
      <w:sdt>
        <w:sdtPr>
          <w:tag w:val="goog_rdk_16"/>
        </w:sdtPr>
        <w:sdtContent>
          <w:ins w:author="Kathi Jo Jankowski" w:id="12" w:date="2019-06-27T09:51:00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 (Water Resources Development Act of 1986, 33 U.S.C §§ 652). Water levels between river kilometer X and 327 of the Mississippi River, as well as the Illinois River, are regulated with a series of low-head dams to maintain sufficient water depths for navigation during low-flow conditions. Below river kilometer 327 the Mississippi River is free flowing (i.e., lacks locks and dams) and is influenced by the Missouri River. {aquatic habitat diversity/relevant trends in forest cover vs other land types here}</w:t>
      </w:r>
    </w:p>
    <w:p w:rsidR="00000000" w:rsidDel="00000000" w:rsidP="00000000" w:rsidRDefault="00000000" w:rsidRPr="00000000" w14:paraId="0000000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Long Term Resource Monitoring Program and</w:t>
      </w:r>
      <w:sdt>
        <w:sdtPr>
          <w:tag w:val="goog_rdk_17"/>
        </w:sdtPr>
        <w:sdtContent>
          <w:del w:author="Kathi Jo Jankowski" w:id="13" w:date="2019-06-27T09:55:00Z">
            <w:r w:rsidDel="00000000" w:rsidR="00000000" w:rsidRPr="00000000">
              <w:rPr>
                <w:rFonts w:ascii="Times New Roman" w:cs="Times New Roman" w:eastAsia="Times New Roman" w:hAnsi="Times New Roman"/>
                <w:i w:val="1"/>
                <w:sz w:val="24"/>
                <w:szCs w:val="24"/>
                <w:rtl w:val="0"/>
              </w:rPr>
              <w:delText xml:space="preserve"> the Fish</w:delText>
            </w:r>
          </w:del>
        </w:sdtContent>
      </w:sdt>
      <w:r w:rsidDel="00000000" w:rsidR="00000000" w:rsidRPr="00000000">
        <w:rPr>
          <w:rFonts w:ascii="Times New Roman" w:cs="Times New Roman" w:eastAsia="Times New Roman" w:hAnsi="Times New Roman"/>
          <w:i w:val="1"/>
          <w:sz w:val="24"/>
          <w:szCs w:val="24"/>
          <w:rtl w:val="0"/>
        </w:rPr>
        <w:t xml:space="preserve"> </w:t>
      </w:r>
      <w:sdt>
        <w:sdtPr>
          <w:tag w:val="goog_rdk_18"/>
        </w:sdtPr>
        <w:sdtContent>
          <w:del w:author="Kathi Jo Jankowski" w:id="14" w:date="2019-06-27T09:55:00Z">
            <w:r w:rsidDel="00000000" w:rsidR="00000000" w:rsidRPr="00000000">
              <w:rPr>
                <w:rFonts w:ascii="Times New Roman" w:cs="Times New Roman" w:eastAsia="Times New Roman" w:hAnsi="Times New Roman"/>
                <w:i w:val="1"/>
                <w:sz w:val="24"/>
                <w:szCs w:val="24"/>
                <w:rtl w:val="0"/>
              </w:rPr>
              <w:delText xml:space="preserve">Monitoring </w:delText>
            </w:r>
          </w:del>
        </w:sdtContent>
      </w:sdt>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w:t>
      </w:r>
      <w:sdt>
        <w:sdtPr>
          <w:tag w:val="goog_rdk_19"/>
        </w:sdtPr>
        <w:sdtContent>
          <w:del w:author="Kathi Jo Jankowski" w:id="15" w:date="2019-06-27T09:53:00Z">
            <w:r w:rsidDel="00000000" w:rsidR="00000000" w:rsidRPr="00000000">
              <w:rPr>
                <w:rFonts w:ascii="Times New Roman" w:cs="Times New Roman" w:eastAsia="Times New Roman" w:hAnsi="Times New Roman"/>
                <w:sz w:val="24"/>
                <w:szCs w:val="24"/>
                <w:rtl w:val="0"/>
              </w:rPr>
              <w:delText xml:space="preserve">and ecological </w:delText>
            </w:r>
          </w:del>
        </w:sdtContent>
      </w:sdt>
      <w:r w:rsidDel="00000000" w:rsidR="00000000" w:rsidRPr="00000000">
        <w:rPr>
          <w:rFonts w:ascii="Times New Roman" w:cs="Times New Roman" w:eastAsia="Times New Roman" w:hAnsi="Times New Roman"/>
          <w:sz w:val="24"/>
          <w:szCs w:val="24"/>
          <w:rtl w:val="0"/>
        </w:rPr>
        <w:t xml:space="preserve">monitoring data are collected in the UMRS as part of the Long Term Resource Monitoring Program (LTRM</w:t>
      </w:r>
      <w:sdt>
        <w:sdtPr>
          <w:tag w:val="goog_rdk_20"/>
        </w:sdtPr>
        <w:sdtContent>
          <w:del w:author="Kathi Jo Jankowski" w:id="16" w:date="2019-06-27T09:53:00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 a component of the federally funded Upper Mississippi River </w:t>
      </w:r>
      <w:sdt>
        <w:sdtPr>
          <w:tag w:val="goog_rdk_21"/>
        </w:sdtPr>
        <w:sdtContent>
          <w:del w:author="Kathi Jo Jankowski" w:id="17" w:date="2019-06-27T09:53:00Z">
            <w:r w:rsidDel="00000000" w:rsidR="00000000" w:rsidRPr="00000000">
              <w:rPr>
                <w:rFonts w:ascii="Times New Roman" w:cs="Times New Roman" w:eastAsia="Times New Roman" w:hAnsi="Times New Roman"/>
                <w:sz w:val="24"/>
                <w:szCs w:val="24"/>
                <w:rtl w:val="0"/>
              </w:rPr>
              <w:delText xml:space="preserve">Environmental Management</w:delText>
            </w:r>
          </w:del>
        </w:sdtContent>
      </w:sdt>
      <w:sdt>
        <w:sdtPr>
          <w:tag w:val="goog_rdk_22"/>
        </w:sdtPr>
        <w:sdtContent>
          <w:ins w:author="Kathi Jo Jankowski" w:id="17" w:date="2019-06-27T09:53:00Z">
            <w:r w:rsidDel="00000000" w:rsidR="00000000" w:rsidRPr="00000000">
              <w:rPr>
                <w:rFonts w:ascii="Times New Roman" w:cs="Times New Roman" w:eastAsia="Times New Roman" w:hAnsi="Times New Roman"/>
                <w:sz w:val="24"/>
                <w:szCs w:val="24"/>
                <w:rtl w:val="0"/>
              </w:rPr>
              <w:t xml:space="preserve">Restoration</w:t>
            </w:r>
          </w:ins>
        </w:sdtContent>
      </w:sdt>
      <w:r w:rsidDel="00000000" w:rsidR="00000000" w:rsidRPr="00000000">
        <w:rPr>
          <w:rFonts w:ascii="Times New Roman" w:cs="Times New Roman" w:eastAsia="Times New Roman" w:hAnsi="Times New Roman"/>
          <w:sz w:val="24"/>
          <w:szCs w:val="24"/>
          <w:rtl w:val="0"/>
        </w:rPr>
        <w:t xml:space="preserve"> Program </w:t>
      </w:r>
      <w:sdt>
        <w:sdtPr>
          <w:tag w:val="goog_rdk_23"/>
        </w:sdtPr>
        <w:sdtContent>
          <w:ins w:author="Kathi Jo Jankowski" w:id="18" w:date="2019-06-27T09:53:00Z">
            <w:r w:rsidDel="00000000" w:rsidR="00000000" w:rsidRPr="00000000">
              <w:rPr>
                <w:rFonts w:ascii="Times New Roman" w:cs="Times New Roman" w:eastAsia="Times New Roman" w:hAnsi="Times New Roman"/>
                <w:sz w:val="24"/>
                <w:szCs w:val="24"/>
                <w:rtl w:val="0"/>
              </w:rPr>
              <w:t xml:space="preserve">(UMRR) </w:t>
            </w:r>
          </w:ins>
        </w:sdtContent>
      </w:sdt>
      <w:r w:rsidDel="00000000" w:rsidR="00000000" w:rsidRPr="00000000">
        <w:rPr>
          <w:rFonts w:ascii="Times New Roman" w:cs="Times New Roman" w:eastAsia="Times New Roman" w:hAnsi="Times New Roman"/>
          <w:sz w:val="24"/>
          <w:szCs w:val="24"/>
          <w:rtl w:val="0"/>
        </w:rPr>
        <w:t xml:space="preserve">that was established by Congress in 1986 and reauthorized in 1999 under the Water Resources Development Act. The LTRM</w:t>
      </w:r>
      <w:sdt>
        <w:sdtPr>
          <w:tag w:val="goog_rdk_24"/>
        </w:sdtPr>
        <w:sdtContent>
          <w:del w:author="Kathi Jo Jankowski" w:id="19" w:date="2019-06-27T09:53:00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 uses standardized protocols to collect environmental and ecological monitoring data in six Trend Analysis Areas (</w:t>
      </w:r>
      <w:sdt>
        <w:sdtPr>
          <w:tag w:val="goog_rdk_25"/>
        </w:sdtPr>
        <w:sdtContent>
          <w:commentRangeStart w:id="0"/>
        </w:sdtContent>
      </w:sdt>
      <w:r w:rsidDel="00000000" w:rsidR="00000000" w:rsidRPr="00000000">
        <w:rPr>
          <w:rFonts w:ascii="Times New Roman" w:cs="Times New Roman" w:eastAsia="Times New Roman" w:hAnsi="Times New Roman"/>
          <w:sz w:val="24"/>
          <w:szCs w:val="24"/>
          <w:rtl w:val="0"/>
        </w:rPr>
        <w:t xml:space="preserve">TAAs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throughout the UMRS (</w:t>
      </w:r>
      <w:r w:rsidDel="00000000" w:rsidR="00000000" w:rsidRPr="00000000">
        <w:rPr>
          <w:rFonts w:ascii="Times New Roman" w:cs="Times New Roman" w:eastAsia="Times New Roman" w:hAnsi="Times New Roman"/>
          <w:color w:val="ff0000"/>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Gutreuter et al. 1995). Pools 4, 8, 13, and 26 are located in the impounded </w:t>
      </w:r>
      <w:r w:rsidDel="00000000" w:rsidR="00000000" w:rsidRPr="00000000">
        <w:rPr>
          <w:rFonts w:ascii="Times New Roman" w:cs="Times New Roman" w:eastAsia="Times New Roman" w:hAnsi="Times New Roman"/>
          <w:sz w:val="24"/>
          <w:szCs w:val="24"/>
          <w:rtl w:val="0"/>
        </w:rPr>
        <w:t xml:space="preserve">reach</w:t>
      </w:r>
      <w:r w:rsidDel="00000000" w:rsidR="00000000" w:rsidRPr="00000000">
        <w:rPr>
          <w:rFonts w:ascii="Times New Roman" w:cs="Times New Roman" w:eastAsia="Times New Roman" w:hAnsi="Times New Roman"/>
          <w:sz w:val="24"/>
          <w:szCs w:val="24"/>
          <w:rtl w:val="0"/>
        </w:rPr>
        <w:t xml:space="preserve"> of the Upper Mississippi River, the La Grange pool is located in the Illinois River, and the Open River is located on an unimpounded stretch of the Upper Mississippi River </w:t>
      </w:r>
      <w:sdt>
        <w:sdtPr>
          <w:tag w:val="goog_rdk_26"/>
        </w:sdtPr>
        <w:sdtContent>
          <w:ins w:author="Kathi Jo Jankowski" w:id="20" w:date="2019-06-27T09:55:00Z">
            <w:r w:rsidDel="00000000" w:rsidR="00000000" w:rsidRPr="00000000">
              <w:rPr>
                <w:rFonts w:ascii="Times New Roman" w:cs="Times New Roman" w:eastAsia="Times New Roman" w:hAnsi="Times New Roman"/>
                <w:sz w:val="24"/>
                <w:szCs w:val="24"/>
                <w:rtl w:val="0"/>
              </w:rPr>
              <w:t xml:space="preserve">south of St. Louis, </w:t>
            </w:r>
          </w:ins>
        </w:sdtContent>
      </w:sdt>
      <w:r w:rsidDel="00000000" w:rsidR="00000000" w:rsidRPr="00000000">
        <w:rPr>
          <w:rFonts w:ascii="Times New Roman" w:cs="Times New Roman" w:eastAsia="Times New Roman" w:hAnsi="Times New Roman"/>
          <w:sz w:val="24"/>
          <w:szCs w:val="24"/>
          <w:rtl w:val="0"/>
        </w:rPr>
        <w:t xml:space="preserve">near Jackson, MO.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53"/>
      </w:sdtPr>
      <w:sdtContent>
        <w:p w:rsidR="00000000" w:rsidDel="00000000" w:rsidP="00000000" w:rsidRDefault="00000000" w:rsidRPr="00000000" w14:paraId="00000010">
          <w:pPr>
            <w:spacing w:line="240" w:lineRule="auto"/>
            <w:rPr>
              <w:ins w:author="Kathi Jo Jankowski" w:id="36" w:date="2019-06-27T10:06:00Z"/>
              <w:rFonts w:ascii="Times New Roman" w:cs="Times New Roman" w:eastAsia="Times New Roman" w:hAnsi="Times New Roman"/>
              <w:sz w:val="24"/>
              <w:szCs w:val="24"/>
            </w:rPr>
          </w:pPr>
          <w:sdt>
            <w:sdtPr>
              <w:tag w:val="goog_rdk_28"/>
            </w:sdtPr>
            <w:sdtContent>
              <w:ins w:author="Kathi Jo Jankowski" w:id="21" w:date="2019-06-27T10:04:00Z">
                <w:r w:rsidDel="00000000" w:rsidR="00000000" w:rsidRPr="00000000">
                  <w:rPr>
                    <w:rFonts w:ascii="Times New Roman" w:cs="Times New Roman" w:eastAsia="Times New Roman" w:hAnsi="Times New Roman"/>
                    <w:sz w:val="24"/>
                    <w:szCs w:val="24"/>
                    <w:rtl w:val="0"/>
                  </w:rPr>
                  <w:t xml:space="preserve">We used wood presence/absence data generated from the LTRM fish monitoring program </w:t>
                </w:r>
              </w:ins>
            </w:sdtContent>
          </w:sdt>
          <w:sdt>
            <w:sdtPr>
              <w:tag w:val="goog_rdk_29"/>
            </w:sdtPr>
            <w:sdtContent>
              <w:del w:author="Kathi Jo Jankowski" w:id="21" w:date="2019-06-27T10:04:00Z">
                <w:r w:rsidDel="00000000" w:rsidR="00000000" w:rsidRPr="00000000">
                  <w:rPr>
                    <w:rFonts w:ascii="Times New Roman" w:cs="Times New Roman" w:eastAsia="Times New Roman" w:hAnsi="Times New Roman"/>
                    <w:sz w:val="24"/>
                    <w:szCs w:val="24"/>
                    <w:rtl w:val="0"/>
                  </w:rPr>
                  <w:delText xml:space="preserve">One goal of the LTRMP’s data </w:delText>
                </w:r>
              </w:del>
            </w:sdtContent>
          </w:sdt>
          <w:r w:rsidDel="00000000" w:rsidR="00000000" w:rsidRPr="00000000">
            <w:rPr>
              <w:rFonts w:ascii="Times New Roman" w:cs="Times New Roman" w:eastAsia="Times New Roman" w:hAnsi="Times New Roman"/>
              <w:sz w:val="24"/>
              <w:szCs w:val="24"/>
              <w:rtl w:val="0"/>
            </w:rPr>
            <w:t xml:space="preserve">collection effort</w:t>
          </w:r>
          <w:sdt>
            <w:sdtPr>
              <w:tag w:val="goog_rdk_30"/>
            </w:sdtPr>
            <w:sdtContent>
              <w:ins w:author="Kathi Jo Jankowski" w:id="22" w:date="2019-06-27T10:05:00Z">
                <w:r w:rsidDel="00000000" w:rsidR="00000000" w:rsidRPr="00000000">
                  <w:rPr>
                    <w:rFonts w:ascii="Times New Roman" w:cs="Times New Roman" w:eastAsia="Times New Roman" w:hAnsi="Times New Roman"/>
                    <w:sz w:val="24"/>
                    <w:szCs w:val="24"/>
                    <w:rtl w:val="0"/>
                  </w:rPr>
                  <w:t xml:space="preserve">. The goal of this program is to </w:t>
                </w:r>
              </w:ins>
            </w:sdtContent>
          </w:sdt>
          <w:sdt>
            <w:sdtPr>
              <w:tag w:val="goog_rdk_31"/>
            </w:sdtPr>
            <w:sdtContent>
              <w:del w:author="Kathi Jo Jankowski" w:id="22" w:date="2019-06-27T10:05:00Z">
                <w:r w:rsidDel="00000000" w:rsidR="00000000" w:rsidRPr="00000000">
                  <w:rPr>
                    <w:rFonts w:ascii="Times New Roman" w:cs="Times New Roman" w:eastAsia="Times New Roman" w:hAnsi="Times New Roman"/>
                    <w:sz w:val="24"/>
                    <w:szCs w:val="24"/>
                    <w:rtl w:val="0"/>
                  </w:rPr>
                  <w:delText xml:space="preserve"> is to </w:delText>
                </w:r>
              </w:del>
            </w:sdtContent>
          </w:sdt>
          <w:r w:rsidDel="00000000" w:rsidR="00000000" w:rsidRPr="00000000">
            <w:rPr>
              <w:rFonts w:ascii="Times New Roman" w:cs="Times New Roman" w:eastAsia="Times New Roman" w:hAnsi="Times New Roman"/>
              <w:sz w:val="24"/>
              <w:szCs w:val="24"/>
              <w:rtl w:val="0"/>
            </w:rPr>
            <w:t xml:space="preserve">monitor fish </w:t>
          </w:r>
          <w:sdt>
            <w:sdtPr>
              <w:tag w:val="goog_rdk_32"/>
            </w:sdtPr>
            <w:sdtContent>
              <w:del w:author="Kathi Jo Jankowski" w:id="23" w:date="2019-06-27T09:56:00Z">
                <w:r w:rsidDel="00000000" w:rsidR="00000000" w:rsidRPr="00000000">
                  <w:rPr>
                    <w:rFonts w:ascii="Times New Roman" w:cs="Times New Roman" w:eastAsia="Times New Roman" w:hAnsi="Times New Roman"/>
                    <w:sz w:val="24"/>
                    <w:szCs w:val="24"/>
                    <w:rtl w:val="0"/>
                  </w:rPr>
                  <w:delText xml:space="preserve">populations and communities</w:delText>
                </w:r>
              </w:del>
            </w:sdtContent>
          </w:sdt>
          <w:sdt>
            <w:sdtPr>
              <w:tag w:val="goog_rdk_33"/>
            </w:sdtPr>
            <w:sdtContent>
              <w:ins w:author="Kathi Jo Jankowski" w:id="23" w:date="2019-06-27T09:56:00Z">
                <w:r w:rsidDel="00000000" w:rsidR="00000000" w:rsidRPr="00000000">
                  <w:rPr>
                    <w:rFonts w:ascii="Times New Roman" w:cs="Times New Roman" w:eastAsia="Times New Roman" w:hAnsi="Times New Roman"/>
                    <w:sz w:val="24"/>
                    <w:szCs w:val="24"/>
                    <w:rtl w:val="0"/>
                  </w:rPr>
                  <w:t xml:space="preserve">communities and their relevant habitat characteristics</w:t>
                </w:r>
              </w:ins>
            </w:sdtContent>
          </w:sdt>
          <w:r w:rsidDel="00000000" w:rsidR="00000000" w:rsidRPr="00000000">
            <w:rPr>
              <w:rFonts w:ascii="Times New Roman" w:cs="Times New Roman" w:eastAsia="Times New Roman" w:hAnsi="Times New Roman"/>
              <w:sz w:val="24"/>
              <w:szCs w:val="24"/>
              <w:rtl w:val="0"/>
            </w:rPr>
            <w:t xml:space="preserve"> through time and space. </w:t>
          </w:r>
          <w:sdt>
            <w:sdtPr>
              <w:tag w:val="goog_rdk_34"/>
            </w:sdtPr>
            <w:sdtContent>
              <w:ins w:author="Kathi Jo Jankowski" w:id="24" w:date="2019-06-27T10:02:00Z">
                <w:r w:rsidDel="00000000" w:rsidR="00000000" w:rsidRPr="00000000">
                  <w:rPr>
                    <w:rFonts w:ascii="Times New Roman" w:cs="Times New Roman" w:eastAsia="Times New Roman" w:hAnsi="Times New Roman"/>
                    <w:sz w:val="24"/>
                    <w:szCs w:val="24"/>
                    <w:rtl w:val="0"/>
                  </w:rPr>
                  <w:t xml:space="preserve">Since 1993, </w:t>
                </w:r>
              </w:ins>
            </w:sdtContent>
          </w:sdt>
          <w:sdt>
            <w:sdtPr>
              <w:tag w:val="goog_rdk_35"/>
            </w:sdtPr>
            <w:sdtContent>
              <w:del w:author="Kathi Jo Jankowski" w:id="24" w:date="2019-06-27T10:02:00Z">
                <w:r w:rsidDel="00000000" w:rsidR="00000000" w:rsidRPr="00000000">
                  <w:rPr>
                    <w:rFonts w:ascii="Times New Roman" w:cs="Times New Roman" w:eastAsia="Times New Roman" w:hAnsi="Times New Roman"/>
                    <w:sz w:val="24"/>
                    <w:szCs w:val="24"/>
                    <w:rtl w:val="0"/>
                  </w:rPr>
                  <w:delText xml:space="preserve">To accomplish this goal,</w:delText>
                </w:r>
              </w:del>
            </w:sdtContent>
          </w:sdt>
          <w:sdt>
            <w:sdtPr>
              <w:tag w:val="goog_rdk_36"/>
            </w:sdtPr>
            <w:sdtContent>
              <w:ins w:author="Kathi Jo Jankowski" w:id="25" w:date="2019-06-27T10:02:00Z">
                <w:r w:rsidDel="00000000" w:rsidR="00000000" w:rsidRPr="00000000">
                  <w:rPr>
                    <w:rFonts w:ascii="Times New Roman" w:cs="Times New Roman" w:eastAsia="Times New Roman" w:hAnsi="Times New Roman"/>
                    <w:sz w:val="24"/>
                    <w:szCs w:val="24"/>
                    <w:rtl w:val="0"/>
                  </w:rPr>
                  <w:t xml:space="preserve">the program has employed a</w:t>
                </w:r>
              </w:ins>
            </w:sdtContent>
          </w:sdt>
          <w:sdt>
            <w:sdtPr>
              <w:tag w:val="goog_rdk_37"/>
            </w:sdtPr>
            <w:sdtContent>
              <w:del w:author="Kathi Jo Jankowski" w:id="25" w:date="2019-06-27T10:02:00Z">
                <w:r w:rsidDel="00000000" w:rsidR="00000000" w:rsidRPr="00000000">
                  <w:rPr>
                    <w:rFonts w:ascii="Times New Roman" w:cs="Times New Roman" w:eastAsia="Times New Roman" w:hAnsi="Times New Roman"/>
                    <w:sz w:val="24"/>
                    <w:szCs w:val="24"/>
                    <w:rtl w:val="0"/>
                  </w:rPr>
                  <w:delText xml:space="preserve"> a</w:delText>
                </w:r>
              </w:del>
            </w:sdtContent>
          </w:sdt>
          <w:r w:rsidDel="00000000" w:rsidR="00000000" w:rsidRPr="00000000">
            <w:rPr>
              <w:rFonts w:ascii="Times New Roman" w:cs="Times New Roman" w:eastAsia="Times New Roman" w:hAnsi="Times New Roman"/>
              <w:sz w:val="24"/>
              <w:szCs w:val="24"/>
              <w:rtl w:val="0"/>
            </w:rPr>
            <w:t xml:space="preserve"> spatially stratified random sampling design </w:t>
          </w:r>
          <w:sdt>
            <w:sdtPr>
              <w:tag w:val="goog_rdk_38"/>
            </w:sdtPr>
            <w:sdtContent>
              <w:ins w:author="Kathi Jo Jankowski" w:id="26" w:date="2019-06-27T10:01:00Z">
                <w:r w:rsidDel="00000000" w:rsidR="00000000" w:rsidRPr="00000000">
                  <w:rPr>
                    <w:rFonts w:ascii="Times New Roman" w:cs="Times New Roman" w:eastAsia="Times New Roman" w:hAnsi="Times New Roman"/>
                    <w:sz w:val="24"/>
                    <w:szCs w:val="24"/>
                    <w:rtl w:val="0"/>
                  </w:rPr>
                  <w:t xml:space="preserve">across </w:t>
                </w:r>
              </w:ins>
            </w:sdtContent>
          </w:sdt>
          <w:sdt>
            <w:sdtPr>
              <w:tag w:val="goog_rdk_39"/>
            </w:sdtPr>
            <w:sdtContent>
              <w:del w:author="Kathi Jo Jankowski" w:id="26" w:date="2019-06-27T10:01:00Z">
                <w:r w:rsidDel="00000000" w:rsidR="00000000" w:rsidRPr="00000000">
                  <w:rPr>
                    <w:rFonts w:ascii="Times New Roman" w:cs="Times New Roman" w:eastAsia="Times New Roman" w:hAnsi="Times New Roman"/>
                    <w:sz w:val="24"/>
                    <w:szCs w:val="24"/>
                    <w:rtl w:val="0"/>
                  </w:rPr>
                  <w:delText xml:space="preserve">using </w:delText>
                </w:r>
              </w:del>
            </w:sdtContent>
          </w:sdt>
          <w:r w:rsidDel="00000000" w:rsidR="00000000" w:rsidRPr="00000000">
            <w:rPr>
              <w:rFonts w:ascii="Times New Roman" w:cs="Times New Roman" w:eastAsia="Times New Roman" w:hAnsi="Times New Roman"/>
              <w:sz w:val="24"/>
              <w:szCs w:val="24"/>
              <w:rtl w:val="0"/>
            </w:rPr>
            <w:t xml:space="preserve">strata that </w:t>
          </w:r>
          <w:sdt>
            <w:sdtPr>
              <w:tag w:val="goog_rdk_40"/>
            </w:sdtPr>
            <w:sdtContent>
              <w:ins w:author="Kathi Jo Jankowski" w:id="27" w:date="2019-06-27T09:56:00Z">
                <w:r w:rsidDel="00000000" w:rsidR="00000000" w:rsidRPr="00000000">
                  <w:rPr>
                    <w:rFonts w:ascii="Times New Roman" w:cs="Times New Roman" w:eastAsia="Times New Roman" w:hAnsi="Times New Roman"/>
                    <w:sz w:val="24"/>
                    <w:szCs w:val="24"/>
                    <w:rtl w:val="0"/>
                  </w:rPr>
                  <w:t xml:space="preserve">roughly </w:t>
                </w:r>
              </w:ins>
            </w:sdtContent>
          </w:sdt>
          <w:r w:rsidDel="00000000" w:rsidR="00000000" w:rsidRPr="00000000">
            <w:rPr>
              <w:rFonts w:ascii="Times New Roman" w:cs="Times New Roman" w:eastAsia="Times New Roman" w:hAnsi="Times New Roman"/>
              <w:sz w:val="24"/>
              <w:szCs w:val="24"/>
              <w:rtl w:val="0"/>
            </w:rPr>
            <w:t xml:space="preserve">represent </w:t>
          </w:r>
          <w:sdt>
            <w:sdtPr>
              <w:tag w:val="goog_rdk_41"/>
            </w:sdtPr>
            <w:sdtContent>
              <w:del w:author="Kathi Jo Jankowski" w:id="28" w:date="2019-06-27T09:56:00Z">
                <w:r w:rsidDel="00000000" w:rsidR="00000000" w:rsidRPr="00000000">
                  <w:rPr>
                    <w:rFonts w:ascii="Times New Roman" w:cs="Times New Roman" w:eastAsia="Times New Roman" w:hAnsi="Times New Roman"/>
                    <w:sz w:val="24"/>
                    <w:szCs w:val="24"/>
                    <w:rtl w:val="0"/>
                  </w:rPr>
                  <w:delText xml:space="preserve">distinct </w:delText>
                </w:r>
              </w:del>
            </w:sdtContent>
          </w:sdt>
          <w:r w:rsidDel="00000000" w:rsidR="00000000" w:rsidRPr="00000000">
            <w:rPr>
              <w:rFonts w:ascii="Times New Roman" w:cs="Times New Roman" w:eastAsia="Times New Roman" w:hAnsi="Times New Roman"/>
              <w:sz w:val="24"/>
              <w:szCs w:val="24"/>
              <w:rtl w:val="0"/>
            </w:rPr>
            <w:t xml:space="preserve">aquatic habitat types </w:t>
          </w:r>
          <w:sdt>
            <w:sdtPr>
              <w:tag w:val="goog_rdk_42"/>
            </w:sdtPr>
            <w:sdtContent>
              <w:del w:author="Kathi Jo Jankowski" w:id="29" w:date="2019-06-27T10:05:00Z">
                <w:r w:rsidDel="00000000" w:rsidR="00000000" w:rsidRPr="00000000">
                  <w:rPr>
                    <w:rFonts w:ascii="Times New Roman" w:cs="Times New Roman" w:eastAsia="Times New Roman" w:hAnsi="Times New Roman"/>
                    <w:sz w:val="24"/>
                    <w:szCs w:val="24"/>
                    <w:rtl w:val="0"/>
                  </w:rPr>
                  <w:delText xml:space="preserve">has been employed in each TAA continuously since 1993 </w:delText>
                </w:r>
              </w:del>
            </w:sdtContent>
          </w:sdt>
          <w:r w:rsidDel="00000000" w:rsidR="00000000" w:rsidRPr="00000000">
            <w:rPr>
              <w:rFonts w:ascii="Times New Roman" w:cs="Times New Roman" w:eastAsia="Times New Roman" w:hAnsi="Times New Roman"/>
              <w:sz w:val="24"/>
              <w:szCs w:val="24"/>
              <w:rtl w:val="0"/>
            </w:rPr>
            <w:t xml:space="preserve">(Cochran 1977; Gutreuter et al. 1995). The sampling strata are based on enduring geomorphic features described by Wilcox (1993) and include </w:t>
          </w:r>
          <w:sdt>
            <w:sdtPr>
              <w:tag w:val="goog_rdk_43"/>
            </w:sdtPr>
            <w:sdtContent>
              <w:ins w:author="Kathi Jo Jankowski" w:id="30" w:date="2019-06-27T10:13:00Z">
                <w:r w:rsidDel="00000000" w:rsidR="00000000" w:rsidRPr="00000000">
                  <w:rPr>
                    <w:rFonts w:ascii="Times New Roman" w:cs="Times New Roman" w:eastAsia="Times New Roman" w:hAnsi="Times New Roman"/>
                    <w:sz w:val="24"/>
                    <w:szCs w:val="24"/>
                    <w:rtl w:val="0"/>
                  </w:rPr>
                  <w:t xml:space="preserve">the </w:t>
                </w:r>
              </w:ins>
            </w:sdtContent>
          </w:sdt>
          <w:r w:rsidDel="00000000" w:rsidR="00000000" w:rsidRPr="00000000">
            <w:rPr>
              <w:rFonts w:ascii="Times New Roman" w:cs="Times New Roman" w:eastAsia="Times New Roman" w:hAnsi="Times New Roman"/>
              <w:sz w:val="24"/>
              <w:szCs w:val="24"/>
              <w:rtl w:val="0"/>
            </w:rPr>
            <w:t xml:space="preserve">main channel</w:t>
          </w:r>
          <w:sdt>
            <w:sdtPr>
              <w:tag w:val="goog_rdk_44"/>
            </w:sdtPr>
            <w:sdtContent>
              <w:del w:author="Kathi Jo Jankowski" w:id="31" w:date="2019-06-27T10:13:00Z">
                <w:r w:rsidDel="00000000" w:rsidR="00000000" w:rsidRPr="00000000">
                  <w:rPr>
                    <w:rFonts w:ascii="Times New Roman" w:cs="Times New Roman" w:eastAsia="Times New Roman" w:hAnsi="Times New Roman"/>
                    <w:sz w:val="24"/>
                    <w:szCs w:val="24"/>
                    <w:rtl w:val="0"/>
                  </w:rPr>
                  <w:delText xml:space="preserve"> borders</w:delText>
                </w:r>
              </w:del>
            </w:sdtContent>
          </w:sdt>
          <w:r w:rsidDel="00000000" w:rsidR="00000000" w:rsidRPr="00000000">
            <w:rPr>
              <w:rFonts w:ascii="Times New Roman" w:cs="Times New Roman" w:eastAsia="Times New Roman" w:hAnsi="Times New Roman"/>
              <w:sz w:val="24"/>
              <w:szCs w:val="24"/>
              <w:rtl w:val="0"/>
            </w:rPr>
            <w:t xml:space="preserve">, side channels, impounded</w:t>
          </w:r>
          <w:sdt>
            <w:sdtPr>
              <w:tag w:val="goog_rdk_45"/>
            </w:sdtPr>
            <w:sdtContent>
              <w:ins w:author="Kathi Jo Jankowski" w:id="32" w:date="2019-06-27T09:57:00Z">
                <w:r w:rsidDel="00000000" w:rsidR="00000000" w:rsidRPr="00000000">
                  <w:rPr>
                    <w:rFonts w:ascii="Times New Roman" w:cs="Times New Roman" w:eastAsia="Times New Roman" w:hAnsi="Times New Roman"/>
                    <w:sz w:val="24"/>
                    <w:szCs w:val="24"/>
                    <w:rtl w:val="0"/>
                  </w:rPr>
                  <w:t xml:space="preserve"> area</w:t>
                </w:r>
              </w:ins>
            </w:sdtContent>
          </w:sdt>
          <w:sdt>
            <w:sdtPr>
              <w:tag w:val="goog_rdk_46"/>
            </w:sdtPr>
            <w:sdtContent>
              <w:del w:author="Kathi Jo Jankowski" w:id="32" w:date="2019-06-27T09:57:00Z">
                <w:r w:rsidDel="00000000" w:rsidR="00000000" w:rsidRPr="00000000">
                  <w:rPr>
                    <w:rFonts w:ascii="Times New Roman" w:cs="Times New Roman" w:eastAsia="Times New Roman" w:hAnsi="Times New Roman"/>
                    <w:sz w:val="24"/>
                    <w:szCs w:val="24"/>
                    <w:rtl w:val="0"/>
                  </w:rPr>
                  <w:delText xml:space="preserve"> shorelines</w:delText>
                </w:r>
              </w:del>
            </w:sdtContent>
          </w:sdt>
          <w:sdt>
            <w:sdtPr>
              <w:tag w:val="goog_rdk_47"/>
            </w:sdtPr>
            <w:sdtContent>
              <w:ins w:author="Kathi Jo Jankowski" w:id="33" w:date="2019-06-27T10:12:00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 and backwater</w:t>
          </w:r>
          <w:sdt>
            <w:sdtPr>
              <w:tag w:val="goog_rdk_48"/>
            </w:sdtPr>
            <w:sdtContent>
              <w:ins w:author="Kathi Jo Jankowski" w:id="34" w:date="2019-06-27T10:12:00Z">
                <w:r w:rsidDel="00000000" w:rsidR="00000000" w:rsidRPr="00000000">
                  <w:rPr>
                    <w:rFonts w:ascii="Times New Roman" w:cs="Times New Roman" w:eastAsia="Times New Roman" w:hAnsi="Times New Roman"/>
                    <w:sz w:val="24"/>
                    <w:szCs w:val="24"/>
                    <w:rtl w:val="0"/>
                  </w:rPr>
                  <w:t xml:space="preserve">s </w:t>
                </w:r>
                <w:sdt>
                  <w:sdtPr>
                    <w:tag w:val="goog_rdk_49"/>
                  </w:sdtPr>
                  <w:sdtContent>
                    <w:del w:author="Kathi Jo Jankowski" w:id="35" w:date="2019-06-27T10:12:00Z">
                      <w:r w:rsidDel="00000000" w:rsidR="00000000" w:rsidRPr="00000000">
                        <w:rPr>
                          <w:rFonts w:ascii="Times New Roman" w:cs="Times New Roman" w:eastAsia="Times New Roman" w:hAnsi="Times New Roman"/>
                          <w:sz w:val="24"/>
                          <w:szCs w:val="24"/>
                          <w:rtl w:val="0"/>
                        </w:rPr>
                        <w:delText xml:space="preserve"> shorelines</w:delText>
                      </w:r>
                    </w:del>
                  </w:sdtContent>
                </w:sdt>
              </w:ins>
            </w:sdtContent>
          </w:sdt>
          <w:sdt>
            <w:sdtPr>
              <w:tag w:val="goog_rdk_50"/>
            </w:sdtPr>
            <w:sdtContent>
              <w:del w:author="Kathi Jo Jankowski" w:id="35" w:date="2019-06-27T10:12:00Z">
                <w:r w:rsidDel="00000000" w:rsidR="00000000" w:rsidRPr="00000000">
                  <w:rPr>
                    <w:rFonts w:ascii="Times New Roman" w:cs="Times New Roman" w:eastAsia="Times New Roman" w:hAnsi="Times New Roman"/>
                    <w:sz w:val="24"/>
                    <w:szCs w:val="24"/>
                    <w:rtl w:val="0"/>
                  </w:rPr>
                  <w:delText xml:space="preserve">s </w:delText>
                </w:r>
              </w:del>
            </w:sdtContent>
          </w:sdt>
          <w:r w:rsidDel="00000000" w:rsidR="00000000" w:rsidRPr="00000000">
            <w:rPr>
              <w:rFonts w:ascii="Times New Roman" w:cs="Times New Roman" w:eastAsia="Times New Roman" w:hAnsi="Times New Roman"/>
              <w:sz w:val="24"/>
              <w:szCs w:val="24"/>
              <w:rtl w:val="0"/>
            </w:rPr>
            <w:t xml:space="preserve">(Table 1). </w:t>
          </w:r>
          <w:sdt>
            <w:sdtPr>
              <w:tag w:val="goog_rdk_51"/>
            </w:sdtPr>
            <w:sdtContent>
              <w:ins w:author="Kathi Jo Jankowski" w:id="36" w:date="2019-06-27T10:06:00Z">
                <w:r w:rsidDel="00000000" w:rsidR="00000000" w:rsidRPr="00000000">
                  <w:rPr>
                    <w:rFonts w:ascii="Times New Roman" w:cs="Times New Roman" w:eastAsia="Times New Roman" w:hAnsi="Times New Roman"/>
                    <w:sz w:val="24"/>
                    <w:szCs w:val="24"/>
                    <w:rtl w:val="0"/>
                  </w:rPr>
                  <w:t xml:space="preserve">Teams employ a variety of gear types across these strata (nets, electrofishing), but we used data from only daytime electrofishing because sampling occurs in a standardized transect adjacent to shorelines (200m x 30m) across </w:t>
                </w:r>
              </w:ins>
              <w:sdt>
                <w:sdtPr>
                  <w:tag w:val="goog_rdk_52"/>
                </w:sdtPr>
                <w:sdtContent>
                  <w:commentRangeStart w:id="1"/>
                </w:sdtContent>
              </w:sdt>
              <w:ins w:author="Kathi Jo Jankowski" w:id="36" w:date="2019-06-27T10:06:00Z">
                <w:r w:rsidDel="00000000" w:rsidR="00000000" w:rsidRPr="00000000">
                  <w:rPr>
                    <w:rFonts w:ascii="Times New Roman" w:cs="Times New Roman" w:eastAsia="Times New Roman" w:hAnsi="Times New Roman"/>
                    <w:sz w:val="24"/>
                    <w:szCs w:val="24"/>
                    <w:rtl w:val="0"/>
                  </w:rPr>
                  <w:t xml:space="preserve">relevant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strata (i.e., main channel border, side channel borders, impounded area shorelines, and backwater shorelines). </w:t>
                </w:r>
              </w:ins>
            </w:sdtContent>
          </w:sdt>
        </w:p>
      </w:sdtContent>
    </w:sdt>
    <w:sdt>
      <w:sdtPr>
        <w:tag w:val="goog_rdk_55"/>
      </w:sdtPr>
      <w:sdtContent>
        <w:p w:rsidR="00000000" w:rsidDel="00000000" w:rsidP="00000000" w:rsidRDefault="00000000" w:rsidRPr="00000000" w14:paraId="00000011">
          <w:pPr>
            <w:spacing w:line="240" w:lineRule="auto"/>
            <w:rPr>
              <w:ins w:author="Kathi Jo Jankowski" w:id="36" w:date="2019-06-27T10:06:00Z"/>
              <w:rFonts w:ascii="Times New Roman" w:cs="Times New Roman" w:eastAsia="Times New Roman" w:hAnsi="Times New Roman"/>
              <w:sz w:val="24"/>
              <w:szCs w:val="24"/>
            </w:rPr>
          </w:pPr>
          <w:sdt>
            <w:sdtPr>
              <w:tag w:val="goog_rdk_54"/>
            </w:sdtPr>
            <w:sdtContent>
              <w:ins w:author="Kathi Jo Jankowski" w:id="36" w:date="2019-06-27T10:06:00Z">
                <w:r w:rsidDel="00000000" w:rsidR="00000000" w:rsidRPr="00000000">
                  <w:rPr>
                    <w:rtl w:val="0"/>
                  </w:rPr>
                </w:r>
              </w:ins>
            </w:sdtContent>
          </w:sdt>
        </w:p>
      </w:sdtContent>
    </w:sdt>
    <w:sdt>
      <w:sdtPr>
        <w:tag w:val="goog_rdk_74"/>
      </w:sdtPr>
      <w:sdtContent>
        <w:p w:rsidR="00000000" w:rsidDel="00000000" w:rsidP="00000000" w:rsidRDefault="00000000" w:rsidRPr="00000000" w14:paraId="00000012">
          <w:pPr>
            <w:spacing w:line="240" w:lineRule="auto"/>
            <w:rPr>
              <w:ins w:author="Kathi Jo Jankowski" w:id="46" w:date="2019-06-27T10:17:00Z"/>
              <w:rFonts w:ascii="Times New Roman" w:cs="Times New Roman" w:eastAsia="Times New Roman" w:hAnsi="Times New Roman"/>
              <w:sz w:val="24"/>
              <w:szCs w:val="24"/>
            </w:rPr>
          </w:pPr>
          <w:sdt>
            <w:sdtPr>
              <w:tag w:val="goog_rdk_56"/>
            </w:sdtPr>
            <w:sdtContent>
              <w:ins w:author="Kathi Jo Jankowski" w:id="36" w:date="2019-06-27T10:06:00Z">
                <w:r w:rsidDel="00000000" w:rsidR="00000000" w:rsidRPr="00000000">
                  <w:rPr>
                    <w:rFonts w:ascii="Times New Roman" w:cs="Times New Roman" w:eastAsia="Times New Roman" w:hAnsi="Times New Roman"/>
                    <w:sz w:val="24"/>
                    <w:szCs w:val="24"/>
                    <w:rtl w:val="0"/>
                  </w:rPr>
                  <w:t xml:space="preserve">While electrofishing</w:t>
                </w:r>
                <w:sdt>
                  <w:sdtPr>
                    <w:tag w:val="goog_rdk_57"/>
                  </w:sdtPr>
                  <w:sdtContent>
                    <w:del w:author="Kathi Jo Jankowski" w:id="37" w:date="2019-06-27T10:14:00Z">
                      <w:r w:rsidDel="00000000" w:rsidR="00000000" w:rsidRPr="00000000">
                        <w:rPr>
                          <w:rFonts w:ascii="Times New Roman" w:cs="Times New Roman" w:eastAsia="Times New Roman" w:hAnsi="Times New Roman"/>
                          <w:sz w:val="24"/>
                          <w:szCs w:val="24"/>
                          <w:rtl w:val="0"/>
                        </w:rPr>
                        <w:delText xml:space="preserve">sampling for fish</w:delText>
                      </w:r>
                    </w:del>
                  </w:sdtContent>
                </w:sdt>
                <w:r w:rsidDel="00000000" w:rsidR="00000000" w:rsidRPr="00000000">
                  <w:rPr>
                    <w:rFonts w:ascii="Times New Roman" w:cs="Times New Roman" w:eastAsia="Times New Roman" w:hAnsi="Times New Roman"/>
                    <w:sz w:val="24"/>
                    <w:szCs w:val="24"/>
                    <w:rtl w:val="0"/>
                  </w:rPr>
                  <w:t xml:space="preserve">, </w:t>
                </w:r>
              </w:ins>
            </w:sdtContent>
          </w:sdt>
          <w:sdt>
            <w:sdtPr>
              <w:tag w:val="goog_rdk_58"/>
            </w:sdtPr>
            <w:sdtContent>
              <w:del w:author="Kathi Jo Jankowski" w:id="38" w:date="2019-06-27T09:57:00Z">
                <w:r w:rsidDel="00000000" w:rsidR="00000000" w:rsidRPr="00000000">
                  <w:rPr>
                    <w:rFonts w:ascii="Times New Roman" w:cs="Times New Roman" w:eastAsia="Times New Roman" w:hAnsi="Times New Roman"/>
                    <w:sz w:val="24"/>
                    <w:szCs w:val="24"/>
                    <w:rtl w:val="0"/>
                  </w:rPr>
                  <w:delText xml:space="preserve">Field teams use both active and passive gears at each sampling location to sample the fish community. Teams</w:delText>
                </w:r>
              </w:del>
            </w:sdtContent>
          </w:sdt>
          <w:sdt>
            <w:sdtPr>
              <w:tag w:val="goog_rdk_59"/>
            </w:sdtPr>
            <w:sdtContent>
              <w:ins w:author="Kathi Jo Jankowski" w:id="38" w:date="2019-06-27T09:57:00Z">
                <w:r w:rsidDel="00000000" w:rsidR="00000000" w:rsidRPr="00000000">
                  <w:rPr>
                    <w:rFonts w:ascii="Times New Roman" w:cs="Times New Roman" w:eastAsia="Times New Roman" w:hAnsi="Times New Roman"/>
                    <w:sz w:val="24"/>
                    <w:szCs w:val="24"/>
                    <w:rtl w:val="0"/>
                  </w:rPr>
                  <w:t xml:space="preserve">field teams</w:t>
                </w:r>
              </w:ins>
            </w:sdtContent>
          </w:sdt>
          <w:r w:rsidDel="00000000" w:rsidR="00000000" w:rsidRPr="00000000">
            <w:rPr>
              <w:rFonts w:ascii="Times New Roman" w:cs="Times New Roman" w:eastAsia="Times New Roman" w:hAnsi="Times New Roman"/>
              <w:sz w:val="24"/>
              <w:szCs w:val="24"/>
              <w:rtl w:val="0"/>
            </w:rPr>
            <w:t xml:space="preserve"> </w:t>
          </w:r>
          <w:sdt>
            <w:sdtPr>
              <w:tag w:val="goog_rdk_60"/>
            </w:sdtPr>
            <w:sdtContent>
              <w:del w:author="Kathi Jo Jankowski" w:id="39" w:date="2019-06-27T09:58:00Z">
                <w:r w:rsidDel="00000000" w:rsidR="00000000" w:rsidRPr="00000000">
                  <w:rPr>
                    <w:rFonts w:ascii="Times New Roman" w:cs="Times New Roman" w:eastAsia="Times New Roman" w:hAnsi="Times New Roman"/>
                    <w:sz w:val="24"/>
                    <w:szCs w:val="24"/>
                    <w:rtl w:val="0"/>
                  </w:rPr>
                  <w:delText xml:space="preserve">also </w:delText>
                </w:r>
              </w:del>
            </w:sdtContent>
          </w:sdt>
          <w:r w:rsidDel="00000000" w:rsidR="00000000" w:rsidRPr="00000000">
            <w:rPr>
              <w:rFonts w:ascii="Times New Roman" w:cs="Times New Roman" w:eastAsia="Times New Roman" w:hAnsi="Times New Roman"/>
              <w:sz w:val="24"/>
              <w:szCs w:val="24"/>
              <w:rtl w:val="0"/>
            </w:rPr>
            <w:t xml:space="preserve">record a suite of relevant environmental characteristics </w:t>
          </w:r>
          <w:sdt>
            <w:sdtPr>
              <w:tag w:val="goog_rdk_61"/>
            </w:sdtPr>
            <w:sdtContent>
              <w:del w:author="Kathi Jo Jankowski" w:id="40" w:date="2019-06-27T10:06:00Z">
                <w:r w:rsidDel="00000000" w:rsidR="00000000" w:rsidRPr="00000000">
                  <w:rPr>
                    <w:rFonts w:ascii="Times New Roman" w:cs="Times New Roman" w:eastAsia="Times New Roman" w:hAnsi="Times New Roman"/>
                    <w:sz w:val="24"/>
                    <w:szCs w:val="24"/>
                    <w:rtl w:val="0"/>
                  </w:rPr>
                  <w:delText xml:space="preserve">such as</w:delText>
                </w:r>
              </w:del>
            </w:sdtContent>
          </w:sdt>
          <w:sdt>
            <w:sdtPr>
              <w:tag w:val="goog_rdk_62"/>
            </w:sdtPr>
            <w:sdtContent>
              <w:ins w:author="Kathi Jo Jankowski" w:id="40" w:date="2019-06-27T10:06:00Z">
                <w:r w:rsidDel="00000000" w:rsidR="00000000" w:rsidRPr="00000000">
                  <w:rPr>
                    <w:rFonts w:ascii="Times New Roman" w:cs="Times New Roman" w:eastAsia="Times New Roman" w:hAnsi="Times New Roman"/>
                    <w:sz w:val="24"/>
                    <w:szCs w:val="24"/>
                    <w:rtl w:val="0"/>
                  </w:rPr>
                  <w:t xml:space="preserve">that includes</w:t>
                </w:r>
              </w:ins>
            </w:sdtContent>
          </w:sdt>
          <w:r w:rsidDel="00000000" w:rsidR="00000000" w:rsidRPr="00000000">
            <w:rPr>
              <w:rFonts w:ascii="Times New Roman" w:cs="Times New Roman" w:eastAsia="Times New Roman" w:hAnsi="Times New Roman"/>
              <w:sz w:val="24"/>
              <w:szCs w:val="24"/>
              <w:rtl w:val="0"/>
            </w:rPr>
            <w:t xml:space="preserve"> water </w:t>
          </w:r>
          <w:sdt>
            <w:sdtPr>
              <w:tag w:val="goog_rdk_63"/>
            </w:sdtPr>
            <w:sdtContent>
              <w:ins w:author="Jankowski, Kathi Jo" w:id="41" w:date="2019-06-27T10:35:00Z">
                <w:r w:rsidDel="00000000" w:rsidR="00000000" w:rsidRPr="00000000">
                  <w:rPr>
                    <w:rFonts w:ascii="Times New Roman" w:cs="Times New Roman" w:eastAsia="Times New Roman" w:hAnsi="Times New Roman"/>
                    <w:sz w:val="24"/>
                    <w:szCs w:val="24"/>
                    <w:rtl w:val="0"/>
                  </w:rPr>
                  <w:t xml:space="preserve">depth, </w:t>
                </w:r>
              </w:ins>
            </w:sdtContent>
          </w:sdt>
          <w:r w:rsidDel="00000000" w:rsidR="00000000" w:rsidRPr="00000000">
            <w:rPr>
              <w:rFonts w:ascii="Times New Roman" w:cs="Times New Roman" w:eastAsia="Times New Roman" w:hAnsi="Times New Roman"/>
              <w:sz w:val="24"/>
              <w:szCs w:val="24"/>
              <w:rtl w:val="0"/>
            </w:rPr>
            <w:t xml:space="preserve">velocity, substrate</w:t>
          </w:r>
          <w:sdt>
            <w:sdtPr>
              <w:tag w:val="goog_rdk_64"/>
            </w:sdtPr>
            <w:sdtContent>
              <w:ins w:author="Kathi Jo Jankowski" w:id="42" w:date="2019-06-27T09:58:00Z">
                <w:r w:rsidDel="00000000" w:rsidR="00000000" w:rsidRPr="00000000">
                  <w:rPr>
                    <w:rFonts w:ascii="Times New Roman" w:cs="Times New Roman" w:eastAsia="Times New Roman" w:hAnsi="Times New Roman"/>
                    <w:sz w:val="24"/>
                    <w:szCs w:val="24"/>
                    <w:rtl w:val="0"/>
                  </w:rPr>
                  <w:t xml:space="preserve"> type</w:t>
                </w:r>
              </w:ins>
            </w:sdtContent>
          </w:sdt>
          <w:r w:rsidDel="00000000" w:rsidR="00000000" w:rsidRPr="00000000">
            <w:rPr>
              <w:rFonts w:ascii="Times New Roman" w:cs="Times New Roman" w:eastAsia="Times New Roman" w:hAnsi="Times New Roman"/>
              <w:sz w:val="24"/>
              <w:szCs w:val="24"/>
              <w:rtl w:val="0"/>
            </w:rPr>
            <w:t xml:space="preserve">, presence of shoreline revetment, water depth, and </w:t>
          </w:r>
          <w:sdt>
            <w:sdtPr>
              <w:tag w:val="goog_rdk_65"/>
            </w:sdtPr>
            <w:sdtContent>
              <w:del w:author="Kathi Jo Jankowski" w:id="43" w:date="2019-06-27T10:03:00Z">
                <w:r w:rsidDel="00000000" w:rsidR="00000000" w:rsidRPr="00000000">
                  <w:rPr>
                    <w:rFonts w:ascii="Times New Roman" w:cs="Times New Roman" w:eastAsia="Times New Roman" w:hAnsi="Times New Roman"/>
                    <w:sz w:val="24"/>
                    <w:szCs w:val="24"/>
                    <w:rtl w:val="0"/>
                  </w:rPr>
                  <w:delText xml:space="preserve">snag </w:delText>
                </w:r>
              </w:del>
            </w:sdtContent>
          </w:sdt>
          <w:sdt>
            <w:sdtPr>
              <w:tag w:val="goog_rdk_66"/>
            </w:sdtPr>
            <w:sdtContent>
              <w:ins w:author="Kathi Jo Jankowski" w:id="43" w:date="2019-06-27T10:03:00Z">
                <w:r w:rsidDel="00000000" w:rsidR="00000000" w:rsidRPr="00000000">
                  <w:rPr>
                    <w:rFonts w:ascii="Times New Roman" w:cs="Times New Roman" w:eastAsia="Times New Roman" w:hAnsi="Times New Roman"/>
                    <w:sz w:val="24"/>
                    <w:szCs w:val="24"/>
                    <w:rtl w:val="0"/>
                  </w:rPr>
                  <w:t xml:space="preserve">wood </w:t>
                </w:r>
              </w:ins>
            </w:sdtContent>
          </w:sdt>
          <w:r w:rsidDel="00000000" w:rsidR="00000000" w:rsidRPr="00000000">
            <w:rPr>
              <w:rFonts w:ascii="Times New Roman" w:cs="Times New Roman" w:eastAsia="Times New Roman" w:hAnsi="Times New Roman"/>
              <w:sz w:val="24"/>
              <w:szCs w:val="24"/>
              <w:rtl w:val="0"/>
            </w:rPr>
            <w:t xml:space="preserve">presence</w:t>
          </w:r>
          <w:sdt>
            <w:sdtPr>
              <w:tag w:val="goog_rdk_67"/>
            </w:sdtPr>
            <w:sdtContent>
              <w:ins w:author="Kathi Jo Jankowski" w:id="44" w:date="2019-06-27T10:04:00Z">
                <w:r w:rsidDel="00000000" w:rsidR="00000000" w:rsidRPr="00000000">
                  <w:rPr>
                    <w:rFonts w:ascii="Times New Roman" w:cs="Times New Roman" w:eastAsia="Times New Roman" w:hAnsi="Times New Roman"/>
                    <w:sz w:val="24"/>
                    <w:szCs w:val="24"/>
                    <w:rtl w:val="0"/>
                  </w:rPr>
                  <w:t xml:space="preserve">/absence</w:t>
                </w:r>
              </w:ins>
            </w:sdtContent>
          </w:sdt>
          <w:r w:rsidDel="00000000" w:rsidR="00000000" w:rsidRPr="00000000">
            <w:rPr>
              <w:rFonts w:ascii="Times New Roman" w:cs="Times New Roman" w:eastAsia="Times New Roman" w:hAnsi="Times New Roman"/>
              <w:sz w:val="24"/>
              <w:szCs w:val="24"/>
              <w:rtl w:val="0"/>
            </w:rPr>
            <w:t xml:space="preserve"> (protocol citation</w:t>
          </w:r>
          <w:sdt>
            <w:sdtPr>
              <w:tag w:val="goog_rdk_68"/>
            </w:sdtPr>
            <w:sdtContent>
              <w:ins w:author="Kathi Jo Jankowski" w:id="45" w:date="2019-06-27T10:02:00Z">
                <w:r w:rsidDel="00000000" w:rsidR="00000000" w:rsidRPr="00000000">
                  <w:rPr>
                    <w:rFonts w:ascii="Times New Roman" w:cs="Times New Roman" w:eastAsia="Times New Roman" w:hAnsi="Times New Roman"/>
                    <w:sz w:val="24"/>
                    <w:szCs w:val="24"/>
                    <w:rtl w:val="0"/>
                  </w:rPr>
                  <w:t xml:space="preserve">, Table </w:t>
                </w:r>
              </w:ins>
              <w:sdt>
                <w:sdtPr>
                  <w:tag w:val="goog_rdk_69"/>
                </w:sdtPr>
                <w:sdtContent>
                  <w:commentRangeStart w:id="2"/>
                </w:sdtContent>
              </w:sdt>
              <w:ins w:author="Kathi Jo Jankowski" w:id="45" w:date="2019-06-27T10:02:00Z">
                <w:r w:rsidDel="00000000" w:rsidR="00000000" w:rsidRPr="00000000">
                  <w:rPr>
                    <w:rFonts w:ascii="Times New Roman" w:cs="Times New Roman" w:eastAsia="Times New Roman" w:hAnsi="Times New Roman"/>
                    <w:sz w:val="24"/>
                    <w:szCs w:val="24"/>
                    <w:rtl w:val="0"/>
                  </w:rPr>
                  <w:t xml:space="preserve">X</w:t>
                </w:r>
              </w:ins>
            </w:sdtContent>
          </w:sdt>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sdt>
            <w:sdtPr>
              <w:tag w:val="goog_rdk_70"/>
            </w:sdtPr>
            <w:sdtContent>
              <w:ins w:author="Kathi Jo Jankowski" w:id="46" w:date="2019-06-27T10:17:00Z">
                <w:r w:rsidDel="00000000" w:rsidR="00000000" w:rsidRPr="00000000">
                  <w:rPr>
                    <w:rFonts w:ascii="Times New Roman" w:cs="Times New Roman" w:eastAsia="Times New Roman" w:hAnsi="Times New Roman"/>
                    <w:sz w:val="24"/>
                    <w:szCs w:val="24"/>
                    <w:rtl w:val="0"/>
                  </w:rPr>
                  <w:t xml:space="preserve">Field teams </w:t>
                </w:r>
              </w:ins>
              <w:sdt>
                <w:sdtPr>
                  <w:tag w:val="goog_rdk_71"/>
                </w:sdtPr>
                <w:sdtContent>
                  <w:commentRangeStart w:id="3"/>
                </w:sdtContent>
              </w:sdt>
              <w:ins w:author="Kathi Jo Jankowski" w:id="46" w:date="2019-06-27T10:17:00Z">
                <w:r w:rsidDel="00000000" w:rsidR="00000000" w:rsidRPr="00000000">
                  <w:rPr>
                    <w:rFonts w:ascii="Times New Roman" w:cs="Times New Roman" w:eastAsia="Times New Roman" w:hAnsi="Times New Roman"/>
                    <w:sz w:val="24"/>
                    <w:szCs w:val="24"/>
                    <w:rtl w:val="0"/>
                  </w:rPr>
                  <w:t xml:space="preserve">make a visual assessment of the presence of wood</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within the 6000 m</w:t>
                </w:r>
                <w:sdt>
                  <w:sdtPr>
                    <w:tag w:val="goog_rdk_72"/>
                  </w:sdtPr>
                  <w:sdtContent>
                    <w:r w:rsidDel="00000000" w:rsidR="00000000" w:rsidRPr="00000000">
                      <w:rPr>
                        <w:rFonts w:ascii="Times New Roman" w:cs="Times New Roman" w:eastAsia="Times New Roman" w:hAnsi="Times New Roman"/>
                        <w:sz w:val="24"/>
                        <w:szCs w:val="24"/>
                        <w:vertAlign w:val="superscript"/>
                        <w:rtl w:val="0"/>
                        <w:rPrChange w:author="Kathi Jo Jankowski" w:id="47" w:date="2019-06-27T10:20:00Z">
                          <w:rPr>
                            <w:rFonts w:ascii="Times New Roman" w:cs="Times New Roman" w:eastAsia="Times New Roman" w:hAnsi="Times New Roman"/>
                            <w:sz w:val="24"/>
                            <w:szCs w:val="24"/>
                          </w:rPr>
                        </w:rPrChange>
                      </w:rPr>
                      <w:t xml:space="preserve">2 </w:t>
                    </w:r>
                  </w:sdtContent>
                </w:sdt>
                <w:r w:rsidDel="00000000" w:rsidR="00000000" w:rsidRPr="00000000">
                  <w:rPr>
                    <w:rFonts w:ascii="Times New Roman" w:cs="Times New Roman" w:eastAsia="Times New Roman" w:hAnsi="Times New Roman"/>
                    <w:sz w:val="24"/>
                    <w:szCs w:val="24"/>
                    <w:rtl w:val="0"/>
                  </w:rPr>
                  <w:t xml:space="preserve">sampling area, which could include wood exposed or visible immediately below the water surface or partially submerged wood along </w:t>
                </w:r>
                <w:sdt>
                  <w:sdtPr>
                    <w:tag w:val="goog_rdk_73"/>
                  </w:sdtPr>
                  <w:sdtContent>
                    <w:commentRangeStart w:id="4"/>
                  </w:sdtContent>
                </w:sdt>
                <w:r w:rsidDel="00000000" w:rsidR="00000000" w:rsidRPr="00000000">
                  <w:rPr>
                    <w:rFonts w:ascii="Times New Roman" w:cs="Times New Roman" w:eastAsia="Times New Roman" w:hAnsi="Times New Roman"/>
                    <w:sz w:val="24"/>
                    <w:szCs w:val="24"/>
                    <w:rtl w:val="0"/>
                  </w:rPr>
                  <w:t xml:space="preserve">shorelines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ins>
            </w:sdtContent>
          </w:sdt>
        </w:p>
      </w:sdtContent>
    </w:sdt>
    <w:sdt>
      <w:sdtPr>
        <w:tag w:val="goog_rdk_76"/>
      </w:sdtPr>
      <w:sdtContent>
        <w:p w:rsidR="00000000" w:rsidDel="00000000" w:rsidP="00000000" w:rsidRDefault="00000000" w:rsidRPr="00000000" w14:paraId="00000013">
          <w:pPr>
            <w:spacing w:line="240" w:lineRule="auto"/>
            <w:rPr>
              <w:ins w:author="Kathi Jo Jankowski" w:id="46" w:date="2019-06-27T10:17:00Z"/>
              <w:rFonts w:ascii="Times New Roman" w:cs="Times New Roman" w:eastAsia="Times New Roman" w:hAnsi="Times New Roman"/>
              <w:sz w:val="24"/>
              <w:szCs w:val="24"/>
            </w:rPr>
          </w:pPr>
          <w:sdt>
            <w:sdtPr>
              <w:tag w:val="goog_rdk_75"/>
            </w:sdtPr>
            <w:sdtContent>
              <w:ins w:author="Kathi Jo Jankowski" w:id="46" w:date="2019-06-27T10:17:00Z">
                <w:r w:rsidDel="00000000" w:rsidR="00000000" w:rsidRPr="00000000">
                  <w:rPr>
                    <w:rtl w:val="0"/>
                  </w:rPr>
                </w:r>
              </w:ins>
            </w:sdtContent>
          </w:sdt>
        </w:p>
      </w:sdtContent>
    </w:sdt>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sdt>
        <w:sdtPr>
          <w:tag w:val="goog_rdk_77"/>
        </w:sdtPr>
        <w:sdtContent>
          <w:ins w:author="Kathi Jo Jankowski" w:id="48" w:date="2019-06-27T09:58:00Z">
            <w:r w:rsidDel="00000000" w:rsidR="00000000" w:rsidRPr="00000000">
              <w:rPr>
                <w:rFonts w:ascii="Times New Roman" w:cs="Times New Roman" w:eastAsia="Times New Roman" w:hAnsi="Times New Roman"/>
                <w:sz w:val="24"/>
                <w:szCs w:val="24"/>
                <w:rtl w:val="0"/>
              </w:rPr>
              <w:t xml:space="preserve">se</w:t>
            </w:r>
          </w:ins>
        </w:sdtContent>
      </w:sdt>
      <w:r w:rsidDel="00000000" w:rsidR="00000000" w:rsidRPr="00000000">
        <w:rPr>
          <w:rFonts w:ascii="Times New Roman" w:cs="Times New Roman" w:eastAsia="Times New Roman" w:hAnsi="Times New Roman"/>
          <w:sz w:val="24"/>
          <w:szCs w:val="24"/>
          <w:rtl w:val="0"/>
        </w:rPr>
        <w:t xml:space="preserve"> data are served online after a rigorous quality assurance and control process.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83"/>
      </w:sdtPr>
      <w:sdtContent>
        <w:p w:rsidR="00000000" w:rsidDel="00000000" w:rsidP="00000000" w:rsidRDefault="00000000" w:rsidRPr="00000000" w14:paraId="00000016">
          <w:pPr>
            <w:spacing w:line="240" w:lineRule="auto"/>
            <w:rPr>
              <w:del w:author="Kathi Jo Jankowski" w:id="49" w:date="2019-06-27T10:04:00Z"/>
              <w:rFonts w:ascii="Times New Roman" w:cs="Times New Roman" w:eastAsia="Times New Roman" w:hAnsi="Times New Roman"/>
              <w:sz w:val="24"/>
              <w:szCs w:val="24"/>
            </w:rPr>
          </w:pPr>
          <w:sdt>
            <w:sdtPr>
              <w:tag w:val="goog_rdk_79"/>
            </w:sdtPr>
            <w:sdtContent>
              <w:del w:author="Kathi Jo Jankowski" w:id="49" w:date="2019-06-27T10:04:00Z">
                <w:r w:rsidDel="00000000" w:rsidR="00000000" w:rsidRPr="00000000">
                  <w:rPr>
                    <w:rFonts w:ascii="Times New Roman" w:cs="Times New Roman" w:eastAsia="Times New Roman" w:hAnsi="Times New Roman"/>
                    <w:sz w:val="24"/>
                    <w:szCs w:val="24"/>
                    <w:rtl w:val="0"/>
                  </w:rPr>
                  <w:delText xml:space="preserve">We used the LTRMP fish monitoring database in our analysis. </w:delText>
                </w:r>
              </w:del>
            </w:sdtContent>
          </w:sdt>
          <w:sdt>
            <w:sdtPr>
              <w:tag w:val="goog_rdk_80"/>
            </w:sdtPr>
            <w:sdtContent>
              <w:ins w:author="Kathi Jo Jankowski" w:id="50" w:date="2018-12-21T14:29:00Z">
                <w:sdt>
                  <w:sdtPr>
                    <w:tag w:val="goog_rdk_81"/>
                  </w:sdtPr>
                  <w:sdtContent>
                    <w:del w:author="Kathi Jo Jankowski" w:id="49" w:date="2019-06-27T10:04:00Z">
                      <w:r w:rsidDel="00000000" w:rsidR="00000000" w:rsidRPr="00000000">
                        <w:rPr>
                          <w:rFonts w:ascii="Times New Roman" w:cs="Times New Roman" w:eastAsia="Times New Roman" w:hAnsi="Times New Roman"/>
                          <w:sz w:val="24"/>
                          <w:szCs w:val="24"/>
                          <w:rtl w:val="0"/>
                        </w:rPr>
                        <w:delText xml:space="preserve">Need further description</w:delText>
                      </w:r>
                    </w:del>
                  </w:sdtContent>
                </w:sdt>
              </w:ins>
            </w:sdtContent>
          </w:sdt>
          <w:sdt>
            <w:sdtPr>
              <w:tag w:val="goog_rdk_82"/>
            </w:sdtPr>
            <w:sdtContent>
              <w:del w:author="Kathi Jo Jankowski" w:id="49" w:date="2019-06-27T10:04:00Z">
                <w:r w:rsidDel="00000000" w:rsidR="00000000" w:rsidRPr="00000000">
                  <w:rPr>
                    <w:rtl w:val="0"/>
                  </w:rPr>
                </w:r>
              </w:del>
            </w:sdtContent>
          </w:sdt>
        </w:p>
      </w:sdtContent>
    </w:sdt>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S1 – number of sampling observations across all years by study area and aquatic habitat type.)</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Codes, names, descriptions, and number of sampling locations analyzed for each aquatic habitat type. Descriptions are modified from Gurtreuter et al. (1995). </w:t>
      </w:r>
    </w:p>
    <w:tbl>
      <w:tblPr>
        <w:tblStyle w:val="Table1"/>
        <w:tblW w:w="13140.0" w:type="dxa"/>
        <w:jc w:val="left"/>
        <w:tblInd w:w="0.0" w:type="dxa"/>
        <w:tblLayout w:type="fixed"/>
        <w:tblLook w:val="0400"/>
      </w:tblPr>
      <w:tblGrid>
        <w:gridCol w:w="1080"/>
        <w:gridCol w:w="2880"/>
        <w:gridCol w:w="6750"/>
        <w:gridCol w:w="2430"/>
        <w:tblGridChange w:id="0">
          <w:tblGrid>
            <w:gridCol w:w="1080"/>
            <w:gridCol w:w="2880"/>
            <w:gridCol w:w="6750"/>
            <w:gridCol w:w="2430"/>
          </w:tblGrid>
        </w:tblGridChange>
      </w:tblGrid>
      <w:tr>
        <w:trPr>
          <w:trHeight w:val="62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Stratum Code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Stratum Name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Observations</w:t>
            </w:r>
          </w:p>
        </w:tc>
      </w:tr>
      <w:tr>
        <w:trPr>
          <w:trHeight w:val="1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Backwater, Contiguous Shoreline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Backwaters are aquatic areas that have some aquatic link to the main navigation channel but are separated from the main channel by a terrestrial area. Sampling occurs in this aquatic area type within 50m of the nearest shoreline.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3189</w:t>
            </w:r>
          </w:p>
        </w:tc>
      </w:tr>
      <w:tr>
        <w:trPr>
          <w:trHeight w:val="94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Impounded Shoreline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Impounded areas are usually large, mostly open-water areas located immediately upstream from locks and dams. Sampling occurs in impounded areas within 50m of the nearest shoreline.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908</w:t>
            </w:r>
          </w:p>
        </w:tc>
      </w:tr>
      <w:tr>
        <w:trPr>
          <w:trHeight w:val="15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Channel Border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Aquatic area between the margins of the main navigation channel and the nearest natural shoreline areas, including islands and mainland. Revetted shorelines are sampled.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2736</w:t>
            </w:r>
          </w:p>
        </w:tc>
      </w:tr>
      <w:tr>
        <w:trPr>
          <w:trHeight w:val="94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Side Channel Border</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border of a secondary or tertiary channel (Wilcox 1993) that have terrestrial margins and have measurable velocities at normal water elevations.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3118</w:t>
            </w:r>
          </w:p>
        </w:tc>
      </w:tr>
    </w:tbl>
    <w:p w:rsidR="00000000" w:rsidDel="00000000" w:rsidP="00000000" w:rsidRDefault="00000000" w:rsidRPr="00000000" w14:paraId="0000003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i w:val="1"/>
          <w:sz w:val="24"/>
          <w:szCs w:val="24"/>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Geospatial Datasets</w:t>
      </w:r>
    </w:p>
    <w:p w:rsidR="00000000" w:rsidDel="00000000" w:rsidP="00000000" w:rsidRDefault="00000000" w:rsidRPr="00000000" w14:paraId="0000003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Statistical Methods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sdt>
        <w:sdtPr>
          <w:tag w:val="goog_rdk_85"/>
        </w:sdtPr>
        <w:sdtContent>
          <w:del w:author="Jankowski, Kathi Jo" w:id="51" w:date="2019-06-27T10:26:00Z">
            <w:r w:rsidDel="00000000" w:rsidR="00000000" w:rsidRPr="00000000">
              <w:rPr>
                <w:rFonts w:ascii="Times New Roman" w:cs="Times New Roman" w:eastAsia="Times New Roman" w:hAnsi="Times New Roman"/>
                <w:sz w:val="24"/>
                <w:szCs w:val="24"/>
                <w:rtl w:val="0"/>
              </w:rPr>
              <w:delText xml:space="preserve">All computations were completed in R statistical software (R Core Team 2018). </w:delText>
            </w:r>
          </w:del>
        </w:sdtContent>
      </w:sdt>
      <w:r w:rsidDel="00000000" w:rsidR="00000000" w:rsidRPr="00000000">
        <w:rPr>
          <w:rFonts w:ascii="Times New Roman" w:cs="Times New Roman" w:eastAsia="Times New Roman" w:hAnsi="Times New Roman"/>
          <w:sz w:val="24"/>
          <w:szCs w:val="24"/>
          <w:rtl w:val="0"/>
        </w:rPr>
        <w:t xml:space="preserve">To understand spatial distributions of </w:t>
      </w:r>
      <w:sdt>
        <w:sdtPr>
          <w:tag w:val="goog_rdk_86"/>
        </w:sdtPr>
        <w:sdtContent>
          <w:del w:author="Jankowski, Kathi Jo" w:id="52" w:date="2019-06-27T10:26:00Z">
            <w:r w:rsidDel="00000000" w:rsidR="00000000" w:rsidRPr="00000000">
              <w:rPr>
                <w:rFonts w:ascii="Times New Roman" w:cs="Times New Roman" w:eastAsia="Times New Roman" w:hAnsi="Times New Roman"/>
                <w:sz w:val="24"/>
                <w:szCs w:val="24"/>
                <w:rtl w:val="0"/>
              </w:rPr>
              <w:delText xml:space="preserve">large wood</w:delText>
            </w:r>
          </w:del>
        </w:sdtContent>
      </w:sdt>
      <w:sdt>
        <w:sdtPr>
          <w:tag w:val="goog_rdk_87"/>
        </w:sdtPr>
        <w:sdtContent>
          <w:ins w:author="Jankowski, Kathi Jo" w:id="52" w:date="2019-06-27T10:26:00Z">
            <w:r w:rsidDel="00000000" w:rsidR="00000000" w:rsidRPr="00000000">
              <w:rPr>
                <w:rFonts w:ascii="Times New Roman" w:cs="Times New Roman" w:eastAsia="Times New Roman" w:hAnsi="Times New Roman"/>
                <w:sz w:val="24"/>
                <w:szCs w:val="24"/>
                <w:rtl w:val="0"/>
              </w:rPr>
              <w:t xml:space="preserve">LW</w:t>
            </w:r>
          </w:ins>
        </w:sdtContent>
      </w:sdt>
      <w:r w:rsidDel="00000000" w:rsidR="00000000" w:rsidRPr="00000000">
        <w:rPr>
          <w:rFonts w:ascii="Times New Roman" w:cs="Times New Roman" w:eastAsia="Times New Roman" w:hAnsi="Times New Roman"/>
          <w:sz w:val="24"/>
          <w:szCs w:val="24"/>
          <w:rtl w:val="0"/>
        </w:rPr>
        <w:t xml:space="preserve">, we calculated the proportion of sampling locations with </w:t>
      </w:r>
      <w:sdt>
        <w:sdtPr>
          <w:tag w:val="goog_rdk_88"/>
        </w:sdtPr>
        <w:sdtContent>
          <w:del w:author="Jankowski, Kathi Jo" w:id="53" w:date="2019-06-27T10:26:00Z">
            <w:r w:rsidDel="00000000" w:rsidR="00000000" w:rsidRPr="00000000">
              <w:rPr>
                <w:rFonts w:ascii="Times New Roman" w:cs="Times New Roman" w:eastAsia="Times New Roman" w:hAnsi="Times New Roman"/>
                <w:sz w:val="24"/>
                <w:szCs w:val="24"/>
                <w:rtl w:val="0"/>
              </w:rPr>
              <w:delText xml:space="preserve">large wood </w:delText>
            </w:r>
          </w:del>
        </w:sdtContent>
      </w:sdt>
      <w:sdt>
        <w:sdtPr>
          <w:tag w:val="goog_rdk_89"/>
        </w:sdtPr>
        <w:sdtContent>
          <w:ins w:author="Jankowski, Kathi Jo" w:id="53" w:date="2019-06-27T10:26:00Z">
            <w:r w:rsidDel="00000000" w:rsidR="00000000" w:rsidRPr="00000000">
              <w:rPr>
                <w:rFonts w:ascii="Times New Roman" w:cs="Times New Roman" w:eastAsia="Times New Roman" w:hAnsi="Times New Roman"/>
                <w:sz w:val="24"/>
                <w:szCs w:val="24"/>
                <w:rtl w:val="0"/>
              </w:rPr>
              <w:t xml:space="preserve">LW </w:t>
            </w:r>
          </w:ins>
        </w:sdtContent>
      </w:sdt>
      <w:r w:rsidDel="00000000" w:rsidR="00000000" w:rsidRPr="00000000">
        <w:rPr>
          <w:rFonts w:ascii="Times New Roman" w:cs="Times New Roman" w:eastAsia="Times New Roman" w:hAnsi="Times New Roman"/>
          <w:sz w:val="24"/>
          <w:szCs w:val="24"/>
          <w:rtl w:val="0"/>
        </w:rPr>
        <w:t xml:space="preserve">detections and summarized these values across multiple levels of river organization, including across all TAAs</w:t>
      </w:r>
      <w:sdt>
        <w:sdtPr>
          <w:tag w:val="goog_rdk_90"/>
        </w:sdtPr>
        <w:sdtContent>
          <w:del w:author="Kathi Jo Jankowski" w:id="54" w:date="2018-12-21T14:24:00Z">
            <w:r w:rsidDel="00000000" w:rsidR="00000000" w:rsidRPr="00000000">
              <w:rPr>
                <w:rFonts w:ascii="Times New Roman" w:cs="Times New Roman" w:eastAsia="Times New Roman" w:hAnsi="Times New Roman"/>
                <w:sz w:val="24"/>
                <w:szCs w:val="24"/>
                <w:rtl w:val="0"/>
              </w:rPr>
              <w:delText xml:space="preserve">, within each TAA, and across</w:delText>
            </w:r>
          </w:del>
        </w:sdtContent>
      </w:sdt>
      <w:sdt>
        <w:sdtPr>
          <w:tag w:val="goog_rdk_91"/>
        </w:sdtPr>
        <w:sdtContent>
          <w:ins w:author="Kathi Jo Jankowski" w:id="54" w:date="2018-12-21T14:24:00Z">
            <w:r w:rsidDel="00000000" w:rsidR="00000000" w:rsidRPr="00000000">
              <w:rPr>
                <w:rFonts w:ascii="Times New Roman" w:cs="Times New Roman" w:eastAsia="Times New Roman" w:hAnsi="Times New Roman"/>
                <w:sz w:val="24"/>
                <w:szCs w:val="24"/>
                <w:rtl w:val="0"/>
              </w:rPr>
              <w:t xml:space="preserve"> and</w:t>
            </w:r>
          </w:ins>
        </w:sdtContent>
      </w:sdt>
      <w:r w:rsidDel="00000000" w:rsidR="00000000" w:rsidRPr="00000000">
        <w:rPr>
          <w:rFonts w:ascii="Times New Roman" w:cs="Times New Roman" w:eastAsia="Times New Roman" w:hAnsi="Times New Roman"/>
          <w:sz w:val="24"/>
          <w:szCs w:val="24"/>
          <w:rtl w:val="0"/>
        </w:rPr>
        <w:t xml:space="preserve"> aquatic habitat types. We tested for significant differences among TAAs and aquatic habitat types using Chi-squared tests with post-hoc pairwise comparisons using Bonferroni corrections, assuming a significance value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0.05.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sdt>
        <w:sdtPr>
          <w:tag w:val="goog_rdk_92"/>
        </w:sdtPr>
        <w:sdtContent>
          <w:del w:author="Jankowski, Kathi Jo" w:id="55" w:date="2019-06-27T10:27:00Z">
            <w:r w:rsidDel="00000000" w:rsidR="00000000" w:rsidRPr="00000000">
              <w:rPr>
                <w:rFonts w:ascii="Times New Roman" w:cs="Times New Roman" w:eastAsia="Times New Roman" w:hAnsi="Times New Roman"/>
                <w:sz w:val="24"/>
                <w:szCs w:val="24"/>
                <w:rtl w:val="0"/>
              </w:rPr>
              <w:delText xml:space="preserve">understand </w:delText>
            </w:r>
          </w:del>
        </w:sdtContent>
      </w:sdt>
      <w:sdt>
        <w:sdtPr>
          <w:tag w:val="goog_rdk_93"/>
        </w:sdtPr>
        <w:sdtContent>
          <w:ins w:author="Jankowski, Kathi Jo" w:id="55" w:date="2019-06-27T10:27:00Z">
            <w:r w:rsidDel="00000000" w:rsidR="00000000" w:rsidRPr="00000000">
              <w:rPr>
                <w:rFonts w:ascii="Times New Roman" w:cs="Times New Roman" w:eastAsia="Times New Roman" w:hAnsi="Times New Roman"/>
                <w:sz w:val="24"/>
                <w:szCs w:val="24"/>
                <w:rtl w:val="0"/>
              </w:rPr>
              <w:t xml:space="preserve">assess </w:t>
            </w:r>
          </w:ins>
        </w:sdtContent>
      </w:sdt>
      <w:r w:rsidDel="00000000" w:rsidR="00000000" w:rsidRPr="00000000">
        <w:rPr>
          <w:rFonts w:ascii="Times New Roman" w:cs="Times New Roman" w:eastAsia="Times New Roman" w:hAnsi="Times New Roman"/>
          <w:sz w:val="24"/>
          <w:szCs w:val="24"/>
          <w:rtl w:val="0"/>
        </w:rPr>
        <w:t xml:space="preserve">temporal patterns of </w:t>
      </w:r>
      <w:sdt>
        <w:sdtPr>
          <w:tag w:val="goog_rdk_94"/>
        </w:sdtPr>
        <w:sdtContent>
          <w:del w:author="Jankowski, Kathi Jo" w:id="56" w:date="2019-06-27T10:27:00Z">
            <w:r w:rsidDel="00000000" w:rsidR="00000000" w:rsidRPr="00000000">
              <w:rPr>
                <w:rFonts w:ascii="Times New Roman" w:cs="Times New Roman" w:eastAsia="Times New Roman" w:hAnsi="Times New Roman"/>
                <w:sz w:val="24"/>
                <w:szCs w:val="24"/>
                <w:rtl w:val="0"/>
              </w:rPr>
              <w:delText xml:space="preserve">large wood</w:delText>
            </w:r>
          </w:del>
        </w:sdtContent>
      </w:sdt>
      <w:sdt>
        <w:sdtPr>
          <w:tag w:val="goog_rdk_95"/>
        </w:sdtPr>
        <w:sdtContent>
          <w:ins w:author="Jankowski, Kathi Jo" w:id="56" w:date="2019-06-27T10:27:00Z">
            <w:r w:rsidDel="00000000" w:rsidR="00000000" w:rsidRPr="00000000">
              <w:rPr>
                <w:rFonts w:ascii="Times New Roman" w:cs="Times New Roman" w:eastAsia="Times New Roman" w:hAnsi="Times New Roman"/>
                <w:sz w:val="24"/>
                <w:szCs w:val="24"/>
                <w:rtl w:val="0"/>
              </w:rPr>
              <w:t xml:space="preserve">LW</w:t>
            </w:r>
          </w:ins>
        </w:sdtContent>
      </w:sdt>
      <w:r w:rsidDel="00000000" w:rsidR="00000000" w:rsidRPr="00000000">
        <w:rPr>
          <w:rFonts w:ascii="Times New Roman" w:cs="Times New Roman" w:eastAsia="Times New Roman" w:hAnsi="Times New Roman"/>
          <w:sz w:val="24"/>
          <w:szCs w:val="24"/>
          <w:rtl w:val="0"/>
        </w:rPr>
        <w:t xml:space="preserve">, we developed an annual time series of the proportion of sampling locations with </w:t>
      </w:r>
      <w:sdt>
        <w:sdtPr>
          <w:tag w:val="goog_rdk_96"/>
        </w:sdtPr>
        <w:sdtContent>
          <w:del w:author="Jankowski, Kathi Jo" w:id="57" w:date="2019-06-27T10:27:00Z">
            <w:r w:rsidDel="00000000" w:rsidR="00000000" w:rsidRPr="00000000">
              <w:rPr>
                <w:rFonts w:ascii="Times New Roman" w:cs="Times New Roman" w:eastAsia="Times New Roman" w:hAnsi="Times New Roman"/>
                <w:sz w:val="24"/>
                <w:szCs w:val="24"/>
                <w:rtl w:val="0"/>
              </w:rPr>
              <w:delText xml:space="preserve">large wood</w:delText>
            </w:r>
          </w:del>
        </w:sdtContent>
      </w:sdt>
      <w:sdt>
        <w:sdtPr>
          <w:tag w:val="goog_rdk_97"/>
        </w:sdtPr>
        <w:sdtContent>
          <w:ins w:author="Jankowski, Kathi Jo" w:id="57" w:date="2019-06-27T10:27:00Z">
            <w:r w:rsidDel="00000000" w:rsidR="00000000" w:rsidRPr="00000000">
              <w:rPr>
                <w:rFonts w:ascii="Times New Roman" w:cs="Times New Roman" w:eastAsia="Times New Roman" w:hAnsi="Times New Roman"/>
                <w:sz w:val="24"/>
                <w:szCs w:val="24"/>
                <w:rtl w:val="0"/>
              </w:rPr>
              <w:t xml:space="preserve">LW</w:t>
            </w:r>
          </w:ins>
        </w:sdtContent>
      </w:sdt>
      <w:r w:rsidDel="00000000" w:rsidR="00000000" w:rsidRPr="00000000">
        <w:rPr>
          <w:rFonts w:ascii="Times New Roman" w:cs="Times New Roman" w:eastAsia="Times New Roman" w:hAnsi="Times New Roman"/>
          <w:sz w:val="24"/>
          <w:szCs w:val="24"/>
          <w:rtl w:val="0"/>
        </w:rPr>
        <w:t xml:space="preserve"> for each TAA and we evaluated it for monotonic trends and break points in mean values. We applied the non-parametric Mann-Whitney Trend Test to </w:t>
      </w:r>
      <w:sdt>
        <w:sdtPr>
          <w:tag w:val="goog_rdk_98"/>
        </w:sdtPr>
        <w:sdtContent>
          <w:del w:author="Jankowski, Kathi Jo" w:id="58" w:date="2019-06-27T10:27:00Z">
            <w:r w:rsidDel="00000000" w:rsidR="00000000" w:rsidRPr="00000000">
              <w:rPr>
                <w:rFonts w:ascii="Times New Roman" w:cs="Times New Roman" w:eastAsia="Times New Roman" w:hAnsi="Times New Roman"/>
                <w:sz w:val="24"/>
                <w:szCs w:val="24"/>
                <w:rtl w:val="0"/>
              </w:rPr>
              <w:delText xml:space="preserve">evaluate </w:delText>
            </w:r>
          </w:del>
        </w:sdtContent>
      </w:sdt>
      <w:sdt>
        <w:sdtPr>
          <w:tag w:val="goog_rdk_99"/>
        </w:sdtPr>
        <w:sdtContent>
          <w:ins w:author="Jankowski, Kathi Jo" w:id="58" w:date="2019-06-27T10:27:00Z">
            <w:r w:rsidDel="00000000" w:rsidR="00000000" w:rsidRPr="00000000">
              <w:rPr>
                <w:rFonts w:ascii="Times New Roman" w:cs="Times New Roman" w:eastAsia="Times New Roman" w:hAnsi="Times New Roman"/>
                <w:sz w:val="24"/>
                <w:szCs w:val="24"/>
                <w:rtl w:val="0"/>
              </w:rPr>
              <w:t xml:space="preserve">assess </w:t>
            </w:r>
          </w:ins>
        </w:sdtContent>
      </w:sdt>
      <w:r w:rsidDel="00000000" w:rsidR="00000000" w:rsidRPr="00000000">
        <w:rPr>
          <w:rFonts w:ascii="Times New Roman" w:cs="Times New Roman" w:eastAsia="Times New Roman" w:hAnsi="Times New Roman"/>
          <w:sz w:val="24"/>
          <w:szCs w:val="24"/>
          <w:rtl w:val="0"/>
        </w:rPr>
        <w:t xml:space="preserve">whether a monotonic trend was present in the data. In cases where a trend was detected, </w:t>
      </w:r>
      <w:sdt>
        <w:sdtPr>
          <w:tag w:val="goog_rdk_100"/>
        </w:sdtPr>
        <w:sdtContent>
          <w:commentRangeStart w:id="5"/>
        </w:sdtContent>
      </w:sdt>
      <w:r w:rsidDel="00000000" w:rsidR="00000000" w:rsidRPr="00000000">
        <w:rPr>
          <w:rFonts w:ascii="Times New Roman" w:cs="Times New Roman" w:eastAsia="Times New Roman" w:hAnsi="Times New Roman"/>
          <w:sz w:val="24"/>
          <w:szCs w:val="24"/>
          <w:rtl w:val="0"/>
        </w:rPr>
        <w:t xml:space="preserve">we fit a linear regression model to characterize the nature of the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trend. We used the non-parametric Pettitt Test for single change points (Pettitt 1979) to detect an abrupt shift in the central tendency of the distribution of sampling points with large wood. In cases where a significant change point was detected, we divided the dataset into two segments at the change-point year and fit two separate linear regression models to each segment; we did not test for monotonic trends within segments due to limited sample size. </w:t>
      </w:r>
      <w:sdt>
        <w:sdtPr>
          <w:tag w:val="goog_rdk_101"/>
        </w:sdtPr>
        <w:sdtContent>
          <w:commentRangeStart w:id="6"/>
        </w:sdtContent>
      </w:sdt>
      <w:r w:rsidDel="00000000" w:rsidR="00000000" w:rsidRPr="00000000">
        <w:rPr>
          <w:rFonts w:ascii="Times New Roman" w:cs="Times New Roman" w:eastAsia="Times New Roman" w:hAnsi="Times New Roman"/>
          <w:sz w:val="24"/>
          <w:szCs w:val="24"/>
          <w:rtl w:val="0"/>
        </w:rPr>
        <w:t xml:space="preserve">We repeated these </w:t>
      </w:r>
      <w:sdt>
        <w:sdtPr>
          <w:tag w:val="goog_rdk_102"/>
        </w:sdtPr>
        <w:sdtContent>
          <w:del w:author="Jankowski, Kathi Jo" w:id="59" w:date="2019-06-27T10:28:00Z">
            <w:r w:rsidDel="00000000" w:rsidR="00000000" w:rsidRPr="00000000">
              <w:rPr>
                <w:rFonts w:ascii="Times New Roman" w:cs="Times New Roman" w:eastAsia="Times New Roman" w:hAnsi="Times New Roman"/>
                <w:sz w:val="24"/>
                <w:szCs w:val="24"/>
                <w:rtl w:val="0"/>
              </w:rPr>
              <w:delText xml:space="preserve">sequences of </w:delText>
            </w:r>
          </w:del>
        </w:sdtContent>
      </w:sdt>
      <w:r w:rsidDel="00000000" w:rsidR="00000000" w:rsidRPr="00000000">
        <w:rPr>
          <w:rFonts w:ascii="Times New Roman" w:cs="Times New Roman" w:eastAsia="Times New Roman" w:hAnsi="Times New Roman"/>
          <w:sz w:val="24"/>
          <w:szCs w:val="24"/>
          <w:rtl w:val="0"/>
        </w:rPr>
        <w:t xml:space="preserve">analyses</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for </w:t>
      </w:r>
      <w:sdt>
        <w:sdtPr>
          <w:tag w:val="goog_rdk_103"/>
        </w:sdtPr>
        <w:sdtContent>
          <w:del w:author="Jankowski, Kathi Jo" w:id="60" w:date="2019-06-27T10:28:00Z">
            <w:r w:rsidDel="00000000" w:rsidR="00000000" w:rsidRPr="00000000">
              <w:rPr>
                <w:rFonts w:ascii="Times New Roman" w:cs="Times New Roman" w:eastAsia="Times New Roman" w:hAnsi="Times New Roman"/>
                <w:sz w:val="24"/>
                <w:szCs w:val="24"/>
                <w:rtl w:val="0"/>
              </w:rPr>
              <w:delText xml:space="preserve">each </w:delText>
            </w:r>
          </w:del>
        </w:sdtContent>
      </w:sdt>
      <w:sdt>
        <w:sdtPr>
          <w:tag w:val="goog_rdk_104"/>
        </w:sdtPr>
        <w:sdtContent>
          <w:ins w:author="Jankowski, Kathi Jo" w:id="60" w:date="2019-06-27T10:28:00Z">
            <w:r w:rsidDel="00000000" w:rsidR="00000000" w:rsidRPr="00000000">
              <w:rPr>
                <w:rFonts w:ascii="Times New Roman" w:cs="Times New Roman" w:eastAsia="Times New Roman" w:hAnsi="Times New Roman"/>
                <w:sz w:val="24"/>
                <w:szCs w:val="24"/>
                <w:rtl w:val="0"/>
              </w:rPr>
              <w:t xml:space="preserve">aquatic habitat types in each </w:t>
            </w:r>
          </w:ins>
        </w:sdtContent>
      </w:sdt>
      <w:r w:rsidDel="00000000" w:rsidR="00000000" w:rsidRPr="00000000">
        <w:rPr>
          <w:rFonts w:ascii="Times New Roman" w:cs="Times New Roman" w:eastAsia="Times New Roman" w:hAnsi="Times New Roman"/>
          <w:sz w:val="24"/>
          <w:szCs w:val="24"/>
          <w:rtl w:val="0"/>
        </w:rPr>
        <w:t xml:space="preserve">TAA</w:t>
      </w:r>
      <w:sdt>
        <w:sdtPr>
          <w:tag w:val="goog_rdk_105"/>
        </w:sdtPr>
        <w:sdtContent>
          <w:ins w:author="Jankowski, Kathi Jo" w:id="61" w:date="2019-06-27T10:28:00Z">
            <w:r w:rsidDel="00000000" w:rsidR="00000000" w:rsidRPr="00000000">
              <w:rPr>
                <w:rFonts w:ascii="Times New Roman" w:cs="Times New Roman" w:eastAsia="Times New Roman" w:hAnsi="Times New Roman"/>
                <w:sz w:val="24"/>
                <w:szCs w:val="24"/>
                <w:rtl w:val="0"/>
              </w:rPr>
              <w:t xml:space="preserve"> </w:t>
            </w:r>
          </w:ins>
        </w:sdtContent>
      </w:sdt>
      <w:sdt>
        <w:sdtPr>
          <w:tag w:val="goog_rdk_106"/>
        </w:sdtPr>
        <w:sdtContent>
          <w:del w:author="Jankowski, Kathi Jo" w:id="61" w:date="2019-06-27T10:28:00Z">
            <w:r w:rsidDel="00000000" w:rsidR="00000000" w:rsidRPr="00000000">
              <w:rPr>
                <w:rFonts w:ascii="Times New Roman" w:cs="Times New Roman" w:eastAsia="Times New Roman" w:hAnsi="Times New Roman"/>
                <w:sz w:val="24"/>
                <w:szCs w:val="24"/>
                <w:rtl w:val="0"/>
              </w:rPr>
              <w:delText xml:space="preserve">’s aquatic habitat types </w:delText>
            </w:r>
          </w:del>
        </w:sdtContent>
      </w:sdt>
      <w:r w:rsidDel="00000000" w:rsidR="00000000" w:rsidRPr="00000000">
        <w:rPr>
          <w:rFonts w:ascii="Times New Roman" w:cs="Times New Roman" w:eastAsia="Times New Roman" w:hAnsi="Times New Roman"/>
          <w:sz w:val="24"/>
          <w:szCs w:val="24"/>
          <w:rtl w:val="0"/>
        </w:rPr>
        <w:t xml:space="preserve">to understand whether wood occurrence varied </w:t>
      </w:r>
      <w:sdt>
        <w:sdtPr>
          <w:tag w:val="goog_rdk_107"/>
        </w:sdtPr>
        <w:sdtContent>
          <w:ins w:author="Jankowski, Kathi Jo" w:id="62" w:date="2019-06-27T10:29:00Z">
            <w:r w:rsidDel="00000000" w:rsidR="00000000" w:rsidRPr="00000000">
              <w:rPr>
                <w:rFonts w:ascii="Times New Roman" w:cs="Times New Roman" w:eastAsia="Times New Roman" w:hAnsi="Times New Roman"/>
                <w:sz w:val="24"/>
                <w:szCs w:val="24"/>
                <w:rtl w:val="0"/>
              </w:rPr>
              <w:t xml:space="preserve">differently </w:t>
            </w:r>
          </w:ins>
        </w:sdtContent>
      </w:sdt>
      <w:r w:rsidDel="00000000" w:rsidR="00000000" w:rsidRPr="00000000">
        <w:rPr>
          <w:rFonts w:ascii="Times New Roman" w:cs="Times New Roman" w:eastAsia="Times New Roman" w:hAnsi="Times New Roman"/>
          <w:sz w:val="24"/>
          <w:szCs w:val="24"/>
          <w:rtl w:val="0"/>
        </w:rPr>
        <w:t xml:space="preserve">through time </w:t>
      </w:r>
      <w:sdt>
        <w:sdtPr>
          <w:tag w:val="goog_rdk_108"/>
        </w:sdtPr>
        <w:sdtContent>
          <w:del w:author="Jankowski, Kathi Jo" w:id="63" w:date="2019-06-27T10:28:00Z">
            <w:r w:rsidDel="00000000" w:rsidR="00000000" w:rsidRPr="00000000">
              <w:rPr>
                <w:rFonts w:ascii="Times New Roman" w:cs="Times New Roman" w:eastAsia="Times New Roman" w:hAnsi="Times New Roman"/>
                <w:sz w:val="24"/>
                <w:szCs w:val="24"/>
                <w:rtl w:val="0"/>
              </w:rPr>
              <w:delText xml:space="preserve">in different ways </w:delText>
            </w:r>
          </w:del>
        </w:sdtContent>
      </w:sdt>
      <w:r w:rsidDel="00000000" w:rsidR="00000000" w:rsidRPr="00000000">
        <w:rPr>
          <w:rFonts w:ascii="Times New Roman" w:cs="Times New Roman" w:eastAsia="Times New Roman" w:hAnsi="Times New Roman"/>
          <w:sz w:val="24"/>
          <w:szCs w:val="24"/>
          <w:rtl w:val="0"/>
        </w:rPr>
        <w:t xml:space="preserve">across aquatic habitat types within a given TAA. Trend analysis and change-point tests were completed using the package </w:t>
      </w:r>
      <w:r w:rsidDel="00000000" w:rsidR="00000000" w:rsidRPr="00000000">
        <w:rPr>
          <w:rFonts w:ascii="Times New Roman" w:cs="Times New Roman" w:eastAsia="Times New Roman" w:hAnsi="Times New Roman"/>
          <w:i w:val="1"/>
          <w:sz w:val="24"/>
          <w:szCs w:val="24"/>
          <w:rtl w:val="0"/>
        </w:rPr>
        <w:t xml:space="preserve">trend </w:t>
      </w:r>
      <w:r w:rsidDel="00000000" w:rsidR="00000000" w:rsidRPr="00000000">
        <w:rPr>
          <w:rFonts w:ascii="Times New Roman" w:cs="Times New Roman" w:eastAsia="Times New Roman" w:hAnsi="Times New Roman"/>
          <w:sz w:val="24"/>
          <w:szCs w:val="24"/>
          <w:rtl w:val="0"/>
        </w:rPr>
        <w:t xml:space="preserve">in R (Pohlert 2018).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116"/>
      </w:sdtPr>
      <w:sdtContent>
        <w:p w:rsidR="00000000" w:rsidDel="00000000" w:rsidP="00000000" w:rsidRDefault="00000000" w:rsidRPr="00000000" w14:paraId="0000003C">
          <w:pPr>
            <w:spacing w:line="240" w:lineRule="auto"/>
            <w:rPr>
              <w:ins w:author="Jankowski, Kathi Jo" w:id="68" w:date="2019-06-27T10:26: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the relationship between </w:t>
          </w:r>
          <w:sdt>
            <w:sdtPr>
              <w:tag w:val="goog_rdk_109"/>
            </w:sdtPr>
            <w:sdtContent>
              <w:del w:author="Jankowski, Kathi Jo" w:id="64" w:date="2019-06-27T10:29:00Z">
                <w:r w:rsidDel="00000000" w:rsidR="00000000" w:rsidRPr="00000000">
                  <w:rPr>
                    <w:rFonts w:ascii="Times New Roman" w:cs="Times New Roman" w:eastAsia="Times New Roman" w:hAnsi="Times New Roman"/>
                    <w:sz w:val="24"/>
                    <w:szCs w:val="24"/>
                    <w:rtl w:val="0"/>
                  </w:rPr>
                  <w:delText xml:space="preserve">large wood detection</w:delText>
                </w:r>
              </w:del>
            </w:sdtContent>
          </w:sdt>
          <w:sdt>
            <w:sdtPr>
              <w:tag w:val="goog_rdk_110"/>
            </w:sdtPr>
            <w:sdtContent>
              <w:ins w:author="Jankowski, Kathi Jo" w:id="64" w:date="2019-06-27T10:29:00Z">
                <w:r w:rsidDel="00000000" w:rsidR="00000000" w:rsidRPr="00000000">
                  <w:rPr>
                    <w:rFonts w:ascii="Times New Roman" w:cs="Times New Roman" w:eastAsia="Times New Roman" w:hAnsi="Times New Roman"/>
                    <w:sz w:val="24"/>
                    <w:szCs w:val="24"/>
                    <w:rtl w:val="0"/>
                  </w:rPr>
                  <w:t xml:space="preserve">LW detection</w:t>
                </w:r>
              </w:ins>
            </w:sdtContent>
          </w:sdt>
          <w:r w:rsidDel="00000000" w:rsidR="00000000" w:rsidRPr="00000000">
            <w:rPr>
              <w:rFonts w:ascii="Times New Roman" w:cs="Times New Roman" w:eastAsia="Times New Roman" w:hAnsi="Times New Roman"/>
              <w:sz w:val="24"/>
              <w:szCs w:val="24"/>
              <w:rtl w:val="0"/>
            </w:rPr>
            <w:t xml:space="preserve"> at sampling locations and environmental covariates using boosted regression trees (BRTs; Elith et al. 2008). BRTs are </w:t>
          </w:r>
          <w:r w:rsidDel="00000000" w:rsidR="00000000" w:rsidRPr="00000000">
            <w:rPr>
              <w:rFonts w:ascii="Times New Roman" w:cs="Times New Roman" w:eastAsia="Times New Roman" w:hAnsi="Times New Roman"/>
              <w:sz w:val="24"/>
              <w:szCs w:val="24"/>
              <w:u w:val="single"/>
              <w:rtl w:val="0"/>
            </w:rPr>
            <w:t xml:space="preserve">_{summary of approach}__.</w:t>
          </w:r>
          <w:r w:rsidDel="00000000" w:rsidR="00000000" w:rsidRPr="00000000">
            <w:rPr>
              <w:rFonts w:ascii="Times New Roman" w:cs="Times New Roman" w:eastAsia="Times New Roman" w:hAnsi="Times New Roman"/>
              <w:sz w:val="24"/>
              <w:szCs w:val="24"/>
              <w:rtl w:val="0"/>
            </w:rPr>
            <w:t xml:space="preserve">  </w:t>
          </w:r>
          <w:sdt>
            <w:sdtPr>
              <w:tag w:val="goog_rdk_111"/>
            </w:sdtPr>
            <w:sdtContent>
              <w:del w:author="Jankowski, Kathi Jo" w:id="65" w:date="2019-06-27T10:29:00Z">
                <w:r w:rsidDel="00000000" w:rsidR="00000000" w:rsidRPr="00000000">
                  <w:rPr>
                    <w:rFonts w:ascii="Times New Roman" w:cs="Times New Roman" w:eastAsia="Times New Roman" w:hAnsi="Times New Roman"/>
                    <w:sz w:val="24"/>
                    <w:szCs w:val="24"/>
                    <w:rtl w:val="0"/>
                  </w:rPr>
                  <w:delText xml:space="preserve">In our analysis, we</w:delText>
                </w:r>
              </w:del>
            </w:sdtContent>
          </w:sdt>
          <w:sdt>
            <w:sdtPr>
              <w:tag w:val="goog_rdk_112"/>
            </w:sdtPr>
            <w:sdtContent>
              <w:ins w:author="Jankowski, Kathi Jo" w:id="65" w:date="2019-06-27T10:29:00Z">
                <w:r w:rsidDel="00000000" w:rsidR="00000000" w:rsidRPr="00000000">
                  <w:rPr>
                    <w:rFonts w:ascii="Times New Roman" w:cs="Times New Roman" w:eastAsia="Times New Roman" w:hAnsi="Times New Roman"/>
                    <w:sz w:val="24"/>
                    <w:szCs w:val="24"/>
                    <w:rtl w:val="0"/>
                  </w:rPr>
                  <w:t xml:space="preserve">We</w:t>
                </w:r>
              </w:ins>
            </w:sdtContent>
          </w:sdt>
          <w:r w:rsidDel="00000000" w:rsidR="00000000" w:rsidRPr="00000000">
            <w:rPr>
              <w:rFonts w:ascii="Times New Roman" w:cs="Times New Roman" w:eastAsia="Times New Roman" w:hAnsi="Times New Roman"/>
              <w:sz w:val="24"/>
              <w:szCs w:val="24"/>
              <w:rtl w:val="0"/>
            </w:rPr>
            <w:t xml:space="preserve"> used the presence or absence of large wood at each point as the response variable and</w:t>
          </w:r>
          <w:sdt>
            <w:sdtPr>
              <w:tag w:val="goog_rdk_113"/>
            </w:sdtPr>
            <w:sdtContent>
              <w:del w:author="Jankowski, Kathi Jo" w:id="66" w:date="2019-06-27T10:29:00Z">
                <w:r w:rsidDel="00000000" w:rsidR="00000000" w:rsidRPr="00000000">
                  <w:rPr>
                    <w:rFonts w:ascii="Times New Roman" w:cs="Times New Roman" w:eastAsia="Times New Roman" w:hAnsi="Times New Roman"/>
                    <w:sz w:val="24"/>
                    <w:szCs w:val="24"/>
                    <w:rtl w:val="0"/>
                  </w:rPr>
                  <w:delText xml:space="preserve"> thus</w:delText>
                </w:r>
              </w:del>
            </w:sdtContent>
          </w:sdt>
          <w:r w:rsidDel="00000000" w:rsidR="00000000" w:rsidRPr="00000000">
            <w:rPr>
              <w:rFonts w:ascii="Times New Roman" w:cs="Times New Roman" w:eastAsia="Times New Roman" w:hAnsi="Times New Roman"/>
              <w:sz w:val="24"/>
              <w:szCs w:val="24"/>
              <w:rtl w:val="0"/>
            </w:rPr>
            <w:t xml:space="preserve"> assumed a Bernoulli error distribution within the modeling framework. We developed predictive BRT models of large wood presence/absence using the follow variables derived from ancillary geospatial datasets and the LTRM fish sampling datasets as described above</w:t>
          </w:r>
          <w:sdt>
            <w:sdtPr>
              <w:tag w:val="goog_rdk_114"/>
            </w:sdtPr>
            <w:sdtContent>
              <w:ins w:author="Jankowski, Kathi Jo" w:id="67" w:date="2019-06-27T10:29:00Z">
                <w:r w:rsidDel="00000000" w:rsidR="00000000" w:rsidRPr="00000000">
                  <w:rPr>
                    <w:rFonts w:ascii="Times New Roman" w:cs="Times New Roman" w:eastAsia="Times New Roman" w:hAnsi="Times New Roman"/>
                    <w:sz w:val="24"/>
                    <w:szCs w:val="24"/>
                    <w:rtl w:val="0"/>
                  </w:rPr>
                  <w:t xml:space="preserve"> and shown in Table X</w:t>
                </w:r>
              </w:ins>
            </w:sdtContent>
          </w:sdt>
          <w:r w:rsidDel="00000000" w:rsidR="00000000" w:rsidRPr="00000000">
            <w:rPr>
              <w:rFonts w:ascii="Times New Roman" w:cs="Times New Roman" w:eastAsia="Times New Roman" w:hAnsi="Times New Roman"/>
              <w:sz w:val="24"/>
              <w:szCs w:val="24"/>
              <w:rtl w:val="0"/>
            </w:rPr>
            <w:t xml:space="preserve">: var 1, var 2, var 3, blah blah blah. </w:t>
          </w:r>
          <w:sdt>
            <w:sdtPr>
              <w:tag w:val="goog_rdk_115"/>
            </w:sdtPr>
            <w:sdtContent>
              <w:ins w:author="Jankowski, Kathi Jo" w:id="68" w:date="2019-06-27T10:26:00Z">
                <w:r w:rsidDel="00000000" w:rsidR="00000000" w:rsidRPr="00000000">
                  <w:rPr>
                    <w:rtl w:val="0"/>
                  </w:rPr>
                </w:r>
              </w:ins>
            </w:sdtContent>
          </w:sdt>
        </w:p>
      </w:sdtContent>
    </w:sdt>
    <w:sdt>
      <w:sdtPr>
        <w:tag w:val="goog_rdk_118"/>
      </w:sdtPr>
      <w:sdtContent>
        <w:p w:rsidR="00000000" w:rsidDel="00000000" w:rsidP="00000000" w:rsidRDefault="00000000" w:rsidRPr="00000000" w14:paraId="0000003D">
          <w:pPr>
            <w:spacing w:line="240" w:lineRule="auto"/>
            <w:rPr>
              <w:ins w:author="Jankowski, Kathi Jo" w:id="68" w:date="2019-06-27T10:26:00Z"/>
              <w:rFonts w:ascii="Times New Roman" w:cs="Times New Roman" w:eastAsia="Times New Roman" w:hAnsi="Times New Roman"/>
              <w:sz w:val="24"/>
              <w:szCs w:val="24"/>
            </w:rPr>
          </w:pPr>
          <w:sdt>
            <w:sdtPr>
              <w:tag w:val="goog_rdk_117"/>
            </w:sdtPr>
            <w:sdtContent>
              <w:ins w:author="Jankowski, Kathi Jo" w:id="68" w:date="2019-06-27T10:26:00Z">
                <w:r w:rsidDel="00000000" w:rsidR="00000000" w:rsidRPr="00000000">
                  <w:rPr>
                    <w:rtl w:val="0"/>
                  </w:rPr>
                </w:r>
              </w:ins>
            </w:sdtContent>
          </w:sdt>
        </w:p>
      </w:sdtContent>
    </w:sdt>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sdt>
        <w:sdtPr>
          <w:tag w:val="goog_rdk_121"/>
        </w:sdtPr>
        <w:sdtContent>
          <w:ins w:author="Jankowski, Kathi Jo" w:id="51" w:date="2019-06-27T10:26:00Z">
            <w:sdt>
              <w:sdtPr>
                <w:tag w:val="goog_rdk_122"/>
              </w:sdtPr>
              <w:sdtContent>
                <w:del w:author="Jankowski, Kathi Jo" w:id="68" w:date="2019-06-27T10:26:00Z">
                  <w:r w:rsidDel="00000000" w:rsidR="00000000" w:rsidRPr="00000000">
                    <w:rPr>
                      <w:rFonts w:ascii="Times New Roman" w:cs="Times New Roman" w:eastAsia="Times New Roman" w:hAnsi="Times New Roman"/>
                      <w:sz w:val="24"/>
                      <w:szCs w:val="24"/>
                      <w:rtl w:val="0"/>
                    </w:rPr>
                    <w:delText xml:space="preserve">All </w:delText>
                  </w:r>
                </w:del>
              </w:sdtContent>
            </w:sdt>
          </w:ins>
        </w:sdtContent>
      </w:sdt>
      <w:sdt>
        <w:sdtPr>
          <w:tag w:val="goog_rdk_123"/>
        </w:sdtPr>
        <w:sdtContent>
          <w:ins w:author="Jankowski, Kathi Jo" w:id="69" w:date="2019-06-27T10:30:00Z">
            <w:r w:rsidDel="00000000" w:rsidR="00000000" w:rsidRPr="00000000">
              <w:rPr>
                <w:rFonts w:ascii="Times New Roman" w:cs="Times New Roman" w:eastAsia="Times New Roman" w:hAnsi="Times New Roman"/>
                <w:sz w:val="24"/>
                <w:szCs w:val="24"/>
                <w:rtl w:val="0"/>
              </w:rPr>
              <w:t xml:space="preserve">We performed all </w:t>
            </w:r>
          </w:ins>
        </w:sdtContent>
      </w:sdt>
      <w:sdt>
        <w:sdtPr>
          <w:tag w:val="goog_rdk_124"/>
        </w:sdtPr>
        <w:sdtContent>
          <w:ins w:author="Jankowski, Kathi Jo" w:id="51" w:date="2019-06-27T10:26:00Z">
            <w:r w:rsidDel="00000000" w:rsidR="00000000" w:rsidRPr="00000000">
              <w:rPr>
                <w:rFonts w:ascii="Times New Roman" w:cs="Times New Roman" w:eastAsia="Times New Roman" w:hAnsi="Times New Roman"/>
                <w:sz w:val="24"/>
                <w:szCs w:val="24"/>
                <w:rtl w:val="0"/>
              </w:rPr>
              <w:t xml:space="preserve">computations </w:t>
            </w:r>
            <w:sdt>
              <w:sdtPr>
                <w:tag w:val="goog_rdk_125"/>
              </w:sdtPr>
              <w:sdtContent>
                <w:del w:author="Jankowski, Kathi Jo" w:id="70" w:date="2019-06-27T10:30:00Z">
                  <w:r w:rsidDel="00000000" w:rsidR="00000000" w:rsidRPr="00000000">
                    <w:rPr>
                      <w:rFonts w:ascii="Times New Roman" w:cs="Times New Roman" w:eastAsia="Times New Roman" w:hAnsi="Times New Roman"/>
                      <w:sz w:val="24"/>
                      <w:szCs w:val="24"/>
                      <w:rtl w:val="0"/>
                    </w:rPr>
                    <w:delText xml:space="preserve">were completed in</w:delText>
                  </w:r>
                </w:del>
              </w:sdtContent>
            </w:sdt>
          </w:ins>
        </w:sdtContent>
      </w:sdt>
      <w:sdt>
        <w:sdtPr>
          <w:tag w:val="goog_rdk_126"/>
        </w:sdtPr>
        <w:sdtContent>
          <w:ins w:author="Jankowski, Kathi Jo" w:id="70" w:date="2019-06-27T10:30:00Z">
            <w:r w:rsidDel="00000000" w:rsidR="00000000" w:rsidRPr="00000000">
              <w:rPr>
                <w:rFonts w:ascii="Times New Roman" w:cs="Times New Roman" w:eastAsia="Times New Roman" w:hAnsi="Times New Roman"/>
                <w:sz w:val="24"/>
                <w:szCs w:val="24"/>
                <w:rtl w:val="0"/>
              </w:rPr>
              <w:t xml:space="preserve">in</w:t>
            </w:r>
          </w:ins>
        </w:sdtContent>
      </w:sdt>
      <w:sdt>
        <w:sdtPr>
          <w:tag w:val="goog_rdk_127"/>
        </w:sdtPr>
        <w:sdtContent>
          <w:ins w:author="Jankowski, Kathi Jo" w:id="51" w:date="2019-06-27T10:26:00Z">
            <w:r w:rsidDel="00000000" w:rsidR="00000000" w:rsidRPr="00000000">
              <w:rPr>
                <w:rFonts w:ascii="Times New Roman" w:cs="Times New Roman" w:eastAsia="Times New Roman" w:hAnsi="Times New Roman"/>
                <w:sz w:val="24"/>
                <w:szCs w:val="24"/>
                <w:rtl w:val="0"/>
              </w:rPr>
              <w:t xml:space="preserve"> R statistical software (R Core Team 2018).</w:t>
            </w:r>
          </w:ins>
        </w:sdtContent>
      </w:sdt>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Spatial Patterns</w:t>
      </w:r>
    </w:p>
    <w:p w:rsidR="00000000" w:rsidDel="00000000" w:rsidP="00000000" w:rsidRDefault="00000000" w:rsidRPr="00000000" w14:paraId="0000004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wood (LW) was detected in 56.5% of all sampling locations throughout the entire study region (Table 2) and varied in occurrence frequency across aquatic habitat types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42.452, df = 3, p &lt; 0.001; Table S2). LW was detected </w:t>
      </w:r>
      <w:sdt>
        <w:sdtPr>
          <w:tag w:val="goog_rdk_128"/>
        </w:sdtPr>
        <w:sdtContent>
          <w:ins w:author="Kathi Jo Jankowski" w:id="71" w:date="2018-12-21T14:34:00Z">
            <w:r w:rsidDel="00000000" w:rsidR="00000000" w:rsidRPr="00000000">
              <w:rPr>
                <w:rFonts w:ascii="Times New Roman" w:cs="Times New Roman" w:eastAsia="Times New Roman" w:hAnsi="Times New Roman"/>
                <w:sz w:val="24"/>
                <w:szCs w:val="24"/>
                <w:rtl w:val="0"/>
              </w:rPr>
              <w:t xml:space="preserve">most frequently </w:t>
            </w:r>
          </w:ins>
        </w:sdtContent>
      </w:sdt>
      <w:sdt>
        <w:sdtPr>
          <w:tag w:val="goog_rdk_129"/>
        </w:sdtPr>
        <w:sdtContent>
          <w:del w:author="Kathi Jo Jankowski" w:id="71" w:date="2018-12-21T14:34:00Z">
            <w:r w:rsidDel="00000000" w:rsidR="00000000" w:rsidRPr="00000000">
              <w:rPr>
                <w:rFonts w:ascii="Times New Roman" w:cs="Times New Roman" w:eastAsia="Times New Roman" w:hAnsi="Times New Roman"/>
                <w:sz w:val="24"/>
                <w:szCs w:val="24"/>
                <w:rtl w:val="0"/>
              </w:rPr>
              <w:delText xml:space="preserve">in 65.0% of sampling locations from</w:delText>
            </w:r>
          </w:del>
        </w:sdtContent>
      </w:sdt>
      <w:sdt>
        <w:sdtPr>
          <w:tag w:val="goog_rdk_130"/>
        </w:sdtPr>
        <w:sdtContent>
          <w:ins w:author="Kathi Jo Jankowski" w:id="72" w:date="2018-12-21T14:35:00Z">
            <w:sdt>
              <w:sdtPr>
                <w:tag w:val="goog_rdk_131"/>
              </w:sdtPr>
              <w:sdtContent>
                <w:del w:author="Jankowski, Kathi Jo" w:id="73" w:date="2019-06-27T11:09:00Z">
                  <w:r w:rsidDel="00000000" w:rsidR="00000000" w:rsidRPr="00000000">
                    <w:rPr>
                      <w:rFonts w:ascii="Times New Roman" w:cs="Times New Roman" w:eastAsia="Times New Roman" w:hAnsi="Times New Roman"/>
                      <w:sz w:val="24"/>
                      <w:szCs w:val="24"/>
                      <w:rtl w:val="0"/>
                    </w:rPr>
                    <w:delText xml:space="preserve"> in</w:delText>
                  </w:r>
                </w:del>
              </w:sdtContent>
            </w:sdt>
          </w:ins>
        </w:sdtContent>
      </w:sdt>
      <w:sdt>
        <w:sdtPr>
          <w:tag w:val="goog_rdk_132"/>
        </w:sdtPr>
        <w:sdtContent>
          <w:del w:author="Jankowski, Kathi Jo" w:id="73" w:date="2019-06-27T11:09:00Z">
            <w:r w:rsidDel="00000000" w:rsidR="00000000" w:rsidRPr="00000000">
              <w:rPr>
                <w:rFonts w:ascii="Times New Roman" w:cs="Times New Roman" w:eastAsia="Times New Roman" w:hAnsi="Times New Roman"/>
                <w:sz w:val="24"/>
                <w:szCs w:val="24"/>
                <w:rtl w:val="0"/>
              </w:rPr>
              <w:delText xml:space="preserve"> side</w:delText>
            </w:r>
          </w:del>
        </w:sdtContent>
      </w:sdt>
      <w:sdt>
        <w:sdtPr>
          <w:tag w:val="goog_rdk_133"/>
        </w:sdtPr>
        <w:sdtContent>
          <w:ins w:author="Jankowski, Kathi Jo" w:id="73" w:date="2019-06-27T11:09:00Z">
            <w:r w:rsidDel="00000000" w:rsidR="00000000" w:rsidRPr="00000000">
              <w:rPr>
                <w:rFonts w:ascii="Times New Roman" w:cs="Times New Roman" w:eastAsia="Times New Roman" w:hAnsi="Times New Roman"/>
                <w:sz w:val="24"/>
                <w:szCs w:val="24"/>
                <w:rtl w:val="0"/>
              </w:rPr>
              <w:t xml:space="preserve">along</w:t>
            </w:r>
          </w:ins>
        </w:sdtContent>
      </w:sdt>
      <w:r w:rsidDel="00000000" w:rsidR="00000000" w:rsidRPr="00000000">
        <w:rPr>
          <w:rFonts w:ascii="Times New Roman" w:cs="Times New Roman" w:eastAsia="Times New Roman" w:hAnsi="Times New Roman"/>
          <w:sz w:val="24"/>
          <w:szCs w:val="24"/>
          <w:rtl w:val="0"/>
        </w:rPr>
        <w:t xml:space="preserve"> channel borders</w:t>
      </w:r>
      <w:sdt>
        <w:sdtPr>
          <w:tag w:val="goog_rdk_134"/>
        </w:sdtPr>
        <w:sdtContent>
          <w:ins w:author="Kathi Jo Jankowski" w:id="74" w:date="2018-12-21T14:35:00Z">
            <w:r w:rsidDel="00000000" w:rsidR="00000000" w:rsidRPr="00000000">
              <w:rPr>
                <w:rFonts w:ascii="Times New Roman" w:cs="Times New Roman" w:eastAsia="Times New Roman" w:hAnsi="Times New Roman"/>
                <w:sz w:val="24"/>
                <w:szCs w:val="24"/>
                <w:rtl w:val="0"/>
              </w:rPr>
              <w:t xml:space="preserve"> (65%; p=?, </w:t>
            </w:r>
          </w:ins>
        </w:sdtContent>
      </w:sdt>
      <w:sdt>
        <w:sdtPr>
          <w:tag w:val="goog_rdk_135"/>
        </w:sdtPr>
        <w:sdtContent>
          <w:del w:author="Kathi Jo Jankowski" w:id="74" w:date="2018-12-21T14:35:00Z">
            <w:r w:rsidDel="00000000" w:rsidR="00000000" w:rsidRPr="00000000">
              <w:rPr>
                <w:rFonts w:ascii="Times New Roman" w:cs="Times New Roman" w:eastAsia="Times New Roman" w:hAnsi="Times New Roman"/>
                <w:sz w:val="24"/>
                <w:szCs w:val="24"/>
                <w:rtl w:val="0"/>
              </w:rPr>
              <w:delText xml:space="preserve">, a value that was statistically greater than other aquatic habitat types (</w:delText>
            </w:r>
          </w:del>
        </w:sdtContent>
      </w:sdt>
      <w:r w:rsidDel="00000000" w:rsidR="00000000" w:rsidRPr="00000000">
        <w:rPr>
          <w:rFonts w:ascii="Times New Roman" w:cs="Times New Roman" w:eastAsia="Times New Roman" w:hAnsi="Times New Roman"/>
          <w:sz w:val="24"/>
          <w:szCs w:val="24"/>
          <w:rtl w:val="0"/>
        </w:rPr>
        <w:t xml:space="preserve">Table 2, Table S2). </w:t>
      </w:r>
      <w:sdt>
        <w:sdtPr>
          <w:tag w:val="goog_rdk_136"/>
        </w:sdtPr>
        <w:sdtContent>
          <w:del w:author="Jankowski, Kathi Jo" w:id="75" w:date="2019-06-27T11:10:00Z">
            <w:r w:rsidDel="00000000" w:rsidR="00000000" w:rsidRPr="00000000">
              <w:rPr>
                <w:rFonts w:ascii="Times New Roman" w:cs="Times New Roman" w:eastAsia="Times New Roman" w:hAnsi="Times New Roman"/>
                <w:sz w:val="24"/>
                <w:szCs w:val="24"/>
                <w:rtl w:val="0"/>
              </w:rPr>
              <w:delText xml:space="preserve">Compared to other aquatic habitat types, </w:delText>
            </w:r>
          </w:del>
        </w:sdtContent>
      </w:sdt>
      <w:r w:rsidDel="00000000" w:rsidR="00000000" w:rsidRPr="00000000">
        <w:rPr>
          <w:rFonts w:ascii="Times New Roman" w:cs="Times New Roman" w:eastAsia="Times New Roman" w:hAnsi="Times New Roman"/>
          <w:sz w:val="24"/>
          <w:szCs w:val="24"/>
          <w:rtl w:val="0"/>
        </w:rPr>
        <w:t xml:space="preserve">LW was least likely to be detected in impounded areas and contiguous backwater areas</w:t>
      </w:r>
      <w:sdt>
        <w:sdtPr>
          <w:tag w:val="goog_rdk_137"/>
        </w:sdtPr>
        <w:sdtContent>
          <w:ins w:author="Jankowski, Kathi Jo" w:id="76" w:date="2019-06-27T11:10: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which were statistically indistinct from each other (Table S2).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Wood occurrence </w:t>
      </w:r>
      <w:sdt>
        <w:sdtPr>
          <w:tag w:val="goog_rdk_138"/>
        </w:sdtPr>
        <w:sdtContent>
          <w:del w:author="Kathi Jo Jankowski" w:id="77" w:date="2018-12-21T14:40:00Z">
            <w:r w:rsidDel="00000000" w:rsidR="00000000" w:rsidRPr="00000000">
              <w:rPr>
                <w:rFonts w:ascii="Times New Roman" w:cs="Times New Roman" w:eastAsia="Times New Roman" w:hAnsi="Times New Roman"/>
                <w:sz w:val="24"/>
                <w:szCs w:val="24"/>
                <w:rtl w:val="0"/>
              </w:rPr>
              <w:delText xml:space="preserve">significantly </w:delText>
            </w:r>
          </w:del>
        </w:sdtContent>
      </w:sdt>
      <w:r w:rsidDel="00000000" w:rsidR="00000000" w:rsidRPr="00000000">
        <w:rPr>
          <w:rFonts w:ascii="Times New Roman" w:cs="Times New Roman" w:eastAsia="Times New Roman" w:hAnsi="Times New Roman"/>
          <w:sz w:val="24"/>
          <w:szCs w:val="24"/>
          <w:rtl w:val="0"/>
        </w:rPr>
        <w:t xml:space="preserve">varied</w:t>
      </w:r>
      <w:sdt>
        <w:sdtPr>
          <w:tag w:val="goog_rdk_139"/>
        </w:sdtPr>
        <w:sdtContent>
          <w:ins w:author="Kathi Jo Jankowski" w:id="78" w:date="2018-12-21T14:40:00Z">
            <w:r w:rsidDel="00000000" w:rsidR="00000000" w:rsidRPr="00000000">
              <w:rPr>
                <w:rFonts w:ascii="Times New Roman" w:cs="Times New Roman" w:eastAsia="Times New Roman" w:hAnsi="Times New Roman"/>
                <w:sz w:val="24"/>
                <w:szCs w:val="24"/>
                <w:rtl w:val="0"/>
              </w:rPr>
              <w:t xml:space="preserve"> significantly</w:t>
            </w:r>
          </w:ins>
        </w:sdtContent>
      </w:sdt>
      <w:r w:rsidDel="00000000" w:rsidR="00000000" w:rsidRPr="00000000">
        <w:rPr>
          <w:rFonts w:ascii="Times New Roman" w:cs="Times New Roman" w:eastAsia="Times New Roman" w:hAnsi="Times New Roman"/>
          <w:sz w:val="24"/>
          <w:szCs w:val="24"/>
          <w:rtl w:val="0"/>
        </w:rPr>
        <w:t xml:space="preserve"> across TAAs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340.6, df = 5, p &lt; 0.001; Table S3). The greatest LW occurrence was detected in Pools 4 and 13 where LW was found in over 67% of sampling locations (Table 2). Pools 8 and 26 had the next highest levels of LW occurrence (51.7 and 56.4% of sampling locations) but were not statistically different from each other (Table S3). LW was least likely to be detected in the Open River (43.1% of sampling locations) compared to all other pools (Table 2; Table S3).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six TAAs, LW was consistently </w:t>
      </w:r>
      <w:sdt>
        <w:sdtPr>
          <w:tag w:val="goog_rdk_140"/>
        </w:sdtPr>
        <w:sdtContent>
          <w:del w:author="Jankowski, Kathi Jo" w:id="79" w:date="2019-06-27T11:11:00Z">
            <w:r w:rsidDel="00000000" w:rsidR="00000000" w:rsidRPr="00000000">
              <w:rPr>
                <w:rFonts w:ascii="Times New Roman" w:cs="Times New Roman" w:eastAsia="Times New Roman" w:hAnsi="Times New Roman"/>
                <w:sz w:val="24"/>
                <w:szCs w:val="24"/>
                <w:rtl w:val="0"/>
              </w:rPr>
              <w:delText xml:space="preserve">more </w:delText>
            </w:r>
          </w:del>
        </w:sdtContent>
      </w:sdt>
      <w:sdt>
        <w:sdtPr>
          <w:tag w:val="goog_rdk_141"/>
        </w:sdtPr>
        <w:sdtContent>
          <w:ins w:author="Jankowski, Kathi Jo" w:id="79" w:date="2019-06-27T11:11:00Z">
            <w:r w:rsidDel="00000000" w:rsidR="00000000" w:rsidRPr="00000000">
              <w:rPr>
                <w:rFonts w:ascii="Times New Roman" w:cs="Times New Roman" w:eastAsia="Times New Roman" w:hAnsi="Times New Roman"/>
                <w:sz w:val="24"/>
                <w:szCs w:val="24"/>
                <w:rtl w:val="0"/>
              </w:rPr>
              <w:t xml:space="preserve">most </w:t>
            </w:r>
          </w:ins>
        </w:sdtContent>
      </w:sdt>
      <w:r w:rsidDel="00000000" w:rsidR="00000000" w:rsidRPr="00000000">
        <w:rPr>
          <w:rFonts w:ascii="Times New Roman" w:cs="Times New Roman" w:eastAsia="Times New Roman" w:hAnsi="Times New Roman"/>
          <w:sz w:val="24"/>
          <w:szCs w:val="24"/>
          <w:rtl w:val="0"/>
        </w:rPr>
        <w:t xml:space="preserve">likely to be found in </w:t>
      </w:r>
      <w:sdt>
        <w:sdtPr>
          <w:tag w:val="goog_rdk_142"/>
        </w:sdtPr>
        <w:sdtContent>
          <w:del w:author="Jankowski, Kathi Jo" w:id="80" w:date="2019-06-27T11:11:00Z">
            <w:r w:rsidDel="00000000" w:rsidR="00000000" w:rsidRPr="00000000">
              <w:rPr>
                <w:rFonts w:ascii="Times New Roman" w:cs="Times New Roman" w:eastAsia="Times New Roman" w:hAnsi="Times New Roman"/>
                <w:sz w:val="24"/>
                <w:szCs w:val="24"/>
                <w:rtl w:val="0"/>
              </w:rPr>
              <w:delText xml:space="preserve">Side Channel Borders</w:delText>
            </w:r>
          </w:del>
        </w:sdtContent>
      </w:sdt>
      <w:sdt>
        <w:sdtPr>
          <w:tag w:val="goog_rdk_143"/>
        </w:sdtPr>
        <w:sdtContent>
          <w:ins w:author="Jankowski, Kathi Jo" w:id="80" w:date="2019-06-27T11:11:00Z">
            <w:r w:rsidDel="00000000" w:rsidR="00000000" w:rsidRPr="00000000">
              <w:rPr>
                <w:rFonts w:ascii="Times New Roman" w:cs="Times New Roman" w:eastAsia="Times New Roman" w:hAnsi="Times New Roman"/>
                <w:sz w:val="24"/>
                <w:szCs w:val="24"/>
                <w:rtl w:val="0"/>
              </w:rPr>
              <w:t xml:space="preserve">side channel borders</w:t>
            </w:r>
          </w:ins>
        </w:sdtContent>
      </w:sdt>
      <w:r w:rsidDel="00000000" w:rsidR="00000000" w:rsidRPr="00000000">
        <w:rPr>
          <w:rFonts w:ascii="Times New Roman" w:cs="Times New Roman" w:eastAsia="Times New Roman" w:hAnsi="Times New Roman"/>
          <w:sz w:val="24"/>
          <w:szCs w:val="24"/>
          <w:rtl w:val="0"/>
        </w:rPr>
        <w:t xml:space="preserve"> than any other aquatic habitat type (Table 2). In pools from the Upper Impounded Reach, LW was also frequently observed in </w:t>
      </w:r>
      <w:sdt>
        <w:sdtPr>
          <w:tag w:val="goog_rdk_144"/>
        </w:sdtPr>
        <w:sdtContent>
          <w:del w:author="Jankowski, Kathi Jo" w:id="81" w:date="2019-06-27T11:11:00Z">
            <w:r w:rsidDel="00000000" w:rsidR="00000000" w:rsidRPr="00000000">
              <w:rPr>
                <w:rFonts w:ascii="Times New Roman" w:cs="Times New Roman" w:eastAsia="Times New Roman" w:hAnsi="Times New Roman"/>
                <w:sz w:val="24"/>
                <w:szCs w:val="24"/>
                <w:rtl w:val="0"/>
              </w:rPr>
              <w:delText xml:space="preserve">Main Channel Borders</w:delText>
            </w:r>
          </w:del>
        </w:sdtContent>
      </w:sdt>
      <w:sdt>
        <w:sdtPr>
          <w:tag w:val="goog_rdk_145"/>
        </w:sdtPr>
        <w:sdtContent>
          <w:ins w:author="Jankowski, Kathi Jo" w:id="81" w:date="2019-06-27T11:11:00Z">
            <w:r w:rsidDel="00000000" w:rsidR="00000000" w:rsidRPr="00000000">
              <w:rPr>
                <w:rFonts w:ascii="Times New Roman" w:cs="Times New Roman" w:eastAsia="Times New Roman" w:hAnsi="Times New Roman"/>
                <w:sz w:val="24"/>
                <w:szCs w:val="24"/>
                <w:rtl w:val="0"/>
              </w:rPr>
              <w:t xml:space="preserve">main channel borders</w:t>
            </w:r>
          </w:ins>
        </w:sdtContent>
      </w:sdt>
      <w:r w:rsidDel="00000000" w:rsidR="00000000" w:rsidRPr="00000000">
        <w:rPr>
          <w:rFonts w:ascii="Times New Roman" w:cs="Times New Roman" w:eastAsia="Times New Roman" w:hAnsi="Times New Roman"/>
          <w:sz w:val="24"/>
          <w:szCs w:val="24"/>
          <w:rtl w:val="0"/>
        </w:rPr>
        <w:t xml:space="preserve"> (64.0 – 81.7% of sampling locations; Table 2). In Pool 26 and the La Grange reach of the Illinois River, LW was more likely to be found in contiguous backwaters than in main channel borders</w:t>
      </w:r>
      <w:sdt>
        <w:sdtPr>
          <w:tag w:val="goog_rdk_146"/>
        </w:sdtPr>
        <w:sdtContent>
          <w:ins w:author="Jankowski, Kathi Jo" w:id="82" w:date="2019-06-27T11:11:00Z">
            <w:r w:rsidDel="00000000" w:rsidR="00000000" w:rsidRPr="00000000">
              <w:rPr>
                <w:rFonts w:ascii="Times New Roman" w:cs="Times New Roman" w:eastAsia="Times New Roman" w:hAnsi="Times New Roman"/>
                <w:sz w:val="24"/>
                <w:szCs w:val="24"/>
                <w:rtl w:val="0"/>
              </w:rPr>
              <w:t xml:space="preserve">, however</w:t>
            </w:r>
          </w:ins>
        </w:sdtContent>
      </w:sdt>
      <w:r w:rsidDel="00000000" w:rsidR="00000000" w:rsidRPr="00000000">
        <w:rPr>
          <w:rFonts w:ascii="Times New Roman" w:cs="Times New Roman" w:eastAsia="Times New Roman" w:hAnsi="Times New Roman"/>
          <w:sz w:val="24"/>
          <w:szCs w:val="24"/>
          <w:rtl w:val="0"/>
        </w:rPr>
        <w:t xml:space="preserve">. The Open River </w:t>
      </w:r>
      <w:sdt>
        <w:sdtPr>
          <w:tag w:val="goog_rdk_147"/>
        </w:sdtPr>
        <w:sdtContent>
          <w:del w:author="Kathi Jo Jankowski" w:id="83" w:date="2018-12-21T14:43:00Z">
            <w:r w:rsidDel="00000000" w:rsidR="00000000" w:rsidRPr="00000000">
              <w:rPr>
                <w:rFonts w:ascii="Times New Roman" w:cs="Times New Roman" w:eastAsia="Times New Roman" w:hAnsi="Times New Roman"/>
                <w:sz w:val="24"/>
                <w:szCs w:val="24"/>
                <w:rtl w:val="0"/>
              </w:rPr>
              <w:delText xml:space="preserve">comprised </w:delText>
            </w:r>
          </w:del>
        </w:sdtContent>
      </w:sdt>
      <w:sdt>
        <w:sdtPr>
          <w:tag w:val="goog_rdk_148"/>
        </w:sdtPr>
        <w:sdtContent>
          <w:ins w:author="Kathi Jo Jankowski" w:id="83" w:date="2018-12-21T14:43:00Z">
            <w:sdt>
              <w:sdtPr>
                <w:tag w:val="goog_rdk_149"/>
              </w:sdtPr>
              <w:sdtContent>
                <w:del w:author="Jankowski, Kathi Jo" w:id="84" w:date="2019-06-27T11:12:00Z">
                  <w:r w:rsidDel="00000000" w:rsidR="00000000" w:rsidRPr="00000000">
                    <w:rPr>
                      <w:rFonts w:ascii="Times New Roman" w:cs="Times New Roman" w:eastAsia="Times New Roman" w:hAnsi="Times New Roman"/>
                      <w:sz w:val="24"/>
                      <w:szCs w:val="24"/>
                      <w:rtl w:val="0"/>
                    </w:rPr>
                    <w:delText xml:space="preserve">contained</w:delText>
                  </w:r>
                </w:del>
              </w:sdtContent>
            </w:sdt>
          </w:ins>
        </w:sdtContent>
      </w:sdt>
      <w:sdt>
        <w:sdtPr>
          <w:tag w:val="goog_rdk_150"/>
        </w:sdtPr>
        <w:sdtContent>
          <w:ins w:author="Jankowski, Kathi Jo" w:id="84" w:date="2019-06-27T11:12:00Z">
            <w:r w:rsidDel="00000000" w:rsidR="00000000" w:rsidRPr="00000000">
              <w:rPr>
                <w:rFonts w:ascii="Times New Roman" w:cs="Times New Roman" w:eastAsia="Times New Roman" w:hAnsi="Times New Roman"/>
                <w:sz w:val="24"/>
                <w:szCs w:val="24"/>
                <w:rtl w:val="0"/>
              </w:rPr>
              <w:t xml:space="preserve">has </w:t>
            </w:r>
          </w:ins>
        </w:sdtContent>
      </w:sdt>
      <w:sdt>
        <w:sdtPr>
          <w:tag w:val="goog_rdk_151"/>
        </w:sdtPr>
        <w:sdtContent>
          <w:ins w:author="Kathi Jo Jankowski" w:id="85" w:date="2018-12-21T14:43:00Z">
            <w:sdt>
              <w:sdtPr>
                <w:tag w:val="goog_rdk_152"/>
              </w:sdtPr>
              <w:sdtContent>
                <w:del w:author="Jankowski, Kathi Jo" w:id="86" w:date="2019-06-27T11:12:00Z">
                  <w:r w:rsidDel="00000000" w:rsidR="00000000" w:rsidRPr="00000000">
                    <w:rPr>
                      <w:rFonts w:ascii="Times New Roman" w:cs="Times New Roman" w:eastAsia="Times New Roman" w:hAnsi="Times New Roman"/>
                      <w:sz w:val="24"/>
                      <w:szCs w:val="24"/>
                      <w:rtl w:val="0"/>
                    </w:rPr>
                    <w:delText xml:space="preserve"> </w:delText>
                  </w:r>
                </w:del>
              </w:sdtContent>
            </w:sdt>
          </w:ins>
        </w:sdtContent>
      </w:sdt>
      <w:r w:rsidDel="00000000" w:rsidR="00000000" w:rsidRPr="00000000">
        <w:rPr>
          <w:rFonts w:ascii="Times New Roman" w:cs="Times New Roman" w:eastAsia="Times New Roman" w:hAnsi="Times New Roman"/>
          <w:sz w:val="24"/>
          <w:szCs w:val="24"/>
          <w:rtl w:val="0"/>
        </w:rPr>
        <w:t xml:space="preserve">only 2 of the 4 aquatic habitat types but patterns of LW occurrence </w:t>
      </w:r>
      <w:sdt>
        <w:sdtPr>
          <w:tag w:val="goog_rdk_153"/>
        </w:sdtPr>
        <w:sdtContent>
          <w:del w:author="Jankowski, Kathi Jo" w:id="87" w:date="2019-06-27T11:12:00Z">
            <w:r w:rsidDel="00000000" w:rsidR="00000000" w:rsidRPr="00000000">
              <w:rPr>
                <w:rFonts w:ascii="Times New Roman" w:cs="Times New Roman" w:eastAsia="Times New Roman" w:hAnsi="Times New Roman"/>
                <w:sz w:val="24"/>
                <w:szCs w:val="24"/>
                <w:rtl w:val="0"/>
              </w:rPr>
              <w:delText xml:space="preserve">were similar to</w:delText>
            </w:r>
          </w:del>
        </w:sdtContent>
      </w:sdt>
      <w:sdt>
        <w:sdtPr>
          <w:tag w:val="goog_rdk_154"/>
        </w:sdtPr>
        <w:sdtContent>
          <w:ins w:author="Jankowski, Kathi Jo" w:id="87" w:date="2019-06-27T11:12:00Z">
            <w:r w:rsidDel="00000000" w:rsidR="00000000" w:rsidRPr="00000000">
              <w:rPr>
                <w:rFonts w:ascii="Times New Roman" w:cs="Times New Roman" w:eastAsia="Times New Roman" w:hAnsi="Times New Roman"/>
                <w:sz w:val="24"/>
                <w:szCs w:val="24"/>
                <w:rtl w:val="0"/>
              </w:rPr>
              <w:t xml:space="preserve">mirrored</w:t>
            </w:r>
          </w:ins>
        </w:sdtContent>
      </w:sdt>
      <w:r w:rsidDel="00000000" w:rsidR="00000000" w:rsidRPr="00000000">
        <w:rPr>
          <w:rFonts w:ascii="Times New Roman" w:cs="Times New Roman" w:eastAsia="Times New Roman" w:hAnsi="Times New Roman"/>
          <w:sz w:val="24"/>
          <w:szCs w:val="24"/>
          <w:rtl w:val="0"/>
        </w:rPr>
        <w:t xml:space="preserve"> patterns in other pools: LW was </w:t>
      </w:r>
      <w:sdt>
        <w:sdtPr>
          <w:tag w:val="goog_rdk_155"/>
        </w:sdtPr>
        <w:sdtContent>
          <w:del w:author="Jankowski, Kathi Jo" w:id="88" w:date="2019-06-27T11:12:00Z">
            <w:r w:rsidDel="00000000" w:rsidR="00000000" w:rsidRPr="00000000">
              <w:rPr>
                <w:rFonts w:ascii="Times New Roman" w:cs="Times New Roman" w:eastAsia="Times New Roman" w:hAnsi="Times New Roman"/>
                <w:sz w:val="24"/>
                <w:szCs w:val="24"/>
                <w:rtl w:val="0"/>
              </w:rPr>
              <w:delText xml:space="preserve">most </w:delText>
            </w:r>
          </w:del>
        </w:sdtContent>
      </w:sdt>
      <w:sdt>
        <w:sdtPr>
          <w:tag w:val="goog_rdk_156"/>
        </w:sdtPr>
        <w:sdtContent>
          <w:ins w:author="Jankowski, Kathi Jo" w:id="88" w:date="2019-06-27T11:12:00Z">
            <w:r w:rsidDel="00000000" w:rsidR="00000000" w:rsidRPr="00000000">
              <w:rPr>
                <w:rFonts w:ascii="Times New Roman" w:cs="Times New Roman" w:eastAsia="Times New Roman" w:hAnsi="Times New Roman"/>
                <w:sz w:val="24"/>
                <w:szCs w:val="24"/>
                <w:rtl w:val="0"/>
              </w:rPr>
              <w:t xml:space="preserve">more </w:t>
            </w:r>
          </w:ins>
        </w:sdtContent>
      </w:sdt>
      <w:r w:rsidDel="00000000" w:rsidR="00000000" w:rsidRPr="00000000">
        <w:rPr>
          <w:rFonts w:ascii="Times New Roman" w:cs="Times New Roman" w:eastAsia="Times New Roman" w:hAnsi="Times New Roman"/>
          <w:sz w:val="24"/>
          <w:szCs w:val="24"/>
          <w:rtl w:val="0"/>
        </w:rPr>
        <w:t xml:space="preserve">common in side channel </w:t>
      </w:r>
      <w:sdt>
        <w:sdtPr>
          <w:tag w:val="goog_rdk_157"/>
        </w:sdtPr>
        <w:sdtContent>
          <w:del w:author="Jankowski, Kathi Jo" w:id="89" w:date="2019-06-27T11:12:00Z">
            <w:r w:rsidDel="00000000" w:rsidR="00000000" w:rsidRPr="00000000">
              <w:rPr>
                <w:rFonts w:ascii="Times New Roman" w:cs="Times New Roman" w:eastAsia="Times New Roman" w:hAnsi="Times New Roman"/>
                <w:sz w:val="24"/>
                <w:szCs w:val="24"/>
                <w:rtl w:val="0"/>
              </w:rPr>
              <w:delText xml:space="preserve">borders than</w:delText>
            </w:r>
          </w:del>
        </w:sdtContent>
      </w:sdt>
      <w:sdt>
        <w:sdtPr>
          <w:tag w:val="goog_rdk_158"/>
        </w:sdtPr>
        <w:sdtContent>
          <w:ins w:author="Jankowski, Kathi Jo" w:id="89" w:date="2019-06-27T11:12:00Z">
            <w:r w:rsidDel="00000000" w:rsidR="00000000" w:rsidRPr="00000000">
              <w:rPr>
                <w:rFonts w:ascii="Times New Roman" w:cs="Times New Roman" w:eastAsia="Times New Roman" w:hAnsi="Times New Roman"/>
                <w:sz w:val="24"/>
                <w:szCs w:val="24"/>
                <w:rtl w:val="0"/>
              </w:rPr>
              <w:t xml:space="preserve">than</w:t>
            </w:r>
          </w:ins>
        </w:sdtContent>
      </w:sdt>
      <w:r w:rsidDel="00000000" w:rsidR="00000000" w:rsidRPr="00000000">
        <w:rPr>
          <w:rFonts w:ascii="Times New Roman" w:cs="Times New Roman" w:eastAsia="Times New Roman" w:hAnsi="Times New Roman"/>
          <w:sz w:val="24"/>
          <w:szCs w:val="24"/>
          <w:rtl w:val="0"/>
        </w:rPr>
        <w:t xml:space="preserve"> unstructured main channel borders (46.3% vs 37.7% of sampling locations).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161"/>
      </w:sdtPr>
      <w:sdtContent>
        <w:p w:rsidR="00000000" w:rsidDel="00000000" w:rsidP="00000000" w:rsidRDefault="00000000" w:rsidRPr="00000000" w14:paraId="0000004A">
          <w:pPr>
            <w:spacing w:line="240" w:lineRule="auto"/>
            <w:rPr>
              <w:del w:author="Jankowski, Kathi Jo" w:id="90" w:date="2019-06-27T11:13:00Z"/>
              <w:rFonts w:ascii="Times New Roman" w:cs="Times New Roman" w:eastAsia="Times New Roman" w:hAnsi="Times New Roman"/>
              <w:sz w:val="24"/>
              <w:szCs w:val="24"/>
            </w:rPr>
          </w:pPr>
          <w:sdt>
            <w:sdtPr>
              <w:tag w:val="goog_rdk_160"/>
            </w:sdtPr>
            <w:sdtContent>
              <w:del w:author="Jankowski, Kathi Jo" w:id="90" w:date="2019-06-27T11:13:00Z">
                <w:r w:rsidDel="00000000" w:rsidR="00000000" w:rsidRPr="00000000">
                  <w:rPr>
                    <w:rtl w:val="0"/>
                  </w:rPr>
                </w:r>
              </w:del>
            </w:sdtContent>
          </w:sdt>
        </w:p>
      </w:sdtContent>
    </w:sdt>
    <w:sdt>
      <w:sdtPr>
        <w:tag w:val="goog_rdk_163"/>
      </w:sdtPr>
      <w:sdtContent>
        <w:p w:rsidR="00000000" w:rsidDel="00000000" w:rsidP="00000000" w:rsidRDefault="00000000" w:rsidRPr="00000000" w14:paraId="0000004B">
          <w:pPr>
            <w:spacing w:line="240" w:lineRule="auto"/>
            <w:rPr>
              <w:del w:author="Jankowski, Kathi Jo" w:id="90" w:date="2019-06-27T11:13:00Z"/>
              <w:rFonts w:ascii="Times New Roman" w:cs="Times New Roman" w:eastAsia="Times New Roman" w:hAnsi="Times New Roman"/>
              <w:sz w:val="24"/>
              <w:szCs w:val="24"/>
            </w:rPr>
          </w:pPr>
          <w:sdt>
            <w:sdtPr>
              <w:tag w:val="goog_rdk_162"/>
            </w:sdtPr>
            <w:sdtContent>
              <w:del w:author="Jankowski, Kathi Jo" w:id="90" w:date="2019-06-27T11:13:00Z">
                <w:r w:rsidDel="00000000" w:rsidR="00000000" w:rsidRPr="00000000">
                  <w:rPr>
                    <w:rtl w:val="0"/>
                  </w:rPr>
                </w:r>
              </w:del>
            </w:sdtContent>
          </w:sdt>
        </w:p>
      </w:sdtContent>
    </w:sdt>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Proportion of sampling locations with large wood detections by Trend Analysis Area (TAA) and aquatic habitat type. Aquatic habitat types include contiguous backwater areas (BWC), impounded areas (IMP), main channel borders (MCB), and side channel borders (SCB). Boldface values indicate that large wood was detected in more than 60% of the sampling locations.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6960.0" w:type="dxa"/>
        <w:jc w:val="center"/>
        <w:tblLayout w:type="fixed"/>
        <w:tblLook w:val="0400"/>
      </w:tblPr>
      <w:tblGrid>
        <w:gridCol w:w="1360"/>
        <w:gridCol w:w="800"/>
        <w:gridCol w:w="960"/>
        <w:gridCol w:w="960"/>
        <w:gridCol w:w="960"/>
        <w:gridCol w:w="960"/>
        <w:gridCol w:w="960"/>
        <w:tblGridChange w:id="0">
          <w:tblGrid>
            <w:gridCol w:w="1360"/>
            <w:gridCol w:w="800"/>
            <w:gridCol w:w="960"/>
            <w:gridCol w:w="960"/>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 obs</w:t>
            </w:r>
          </w:p>
        </w:tc>
        <w:tc>
          <w:tcPr>
            <w:vMerge w:val="restart"/>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Overall</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Aquatic Habitat Type</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locations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9951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0.565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0.512</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0.481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0.558</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0.650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1663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0.675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8">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0.767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0.789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1702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0.416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0.653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1450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0.708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0.669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0.847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1721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0.564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0.625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0.709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Grange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2403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0.496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0.425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0.641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1012</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0.431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0.377</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0.463</w:t>
            </w:r>
          </w:p>
        </w:tc>
      </w:tr>
    </w:tbl>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Temporal Patterns</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w:t>
      </w:r>
      <w:sdt>
        <w:sdtPr>
          <w:tag w:val="goog_rdk_164"/>
        </w:sdtPr>
        <w:sdtContent>
          <w:del w:author="Kathi Jo Jankowski" w:id="91" w:date="2018-12-21T14:45:00Z">
            <w:r w:rsidDel="00000000" w:rsidR="00000000" w:rsidRPr="00000000">
              <w:rPr>
                <w:rFonts w:ascii="Times New Roman" w:cs="Times New Roman" w:eastAsia="Times New Roman" w:hAnsi="Times New Roman"/>
                <w:sz w:val="24"/>
                <w:szCs w:val="24"/>
                <w:rtl w:val="0"/>
              </w:rPr>
              <w:delText xml:space="preserve">detection rate</w:delText>
            </w:r>
          </w:del>
        </w:sdtContent>
      </w:sdt>
      <w:sdt>
        <w:sdtPr>
          <w:tag w:val="goog_rdk_165"/>
        </w:sdtPr>
        <w:sdtContent>
          <w:ins w:author="Kathi Jo Jankowski" w:id="91" w:date="2018-12-21T14:45:00Z">
            <w:sdt>
              <w:sdtPr>
                <w:tag w:val="goog_rdk_166"/>
              </w:sdtPr>
              <w:sdtContent>
                <w:del w:author="Jankowski, Kathi Jo" w:id="92" w:date="2019-06-27T11:14:00Z">
                  <w:r w:rsidDel="00000000" w:rsidR="00000000" w:rsidRPr="00000000">
                    <w:rPr>
                      <w:rFonts w:ascii="Times New Roman" w:cs="Times New Roman" w:eastAsia="Times New Roman" w:hAnsi="Times New Roman"/>
                      <w:sz w:val="24"/>
                      <w:szCs w:val="24"/>
                      <w:rtl w:val="0"/>
                    </w:rPr>
                    <w:delText xml:space="preserve">occurence</w:delText>
                  </w:r>
                </w:del>
              </w:sdtContent>
            </w:sdt>
          </w:ins>
        </w:sdtContent>
      </w:sdt>
      <w:sdt>
        <w:sdtPr>
          <w:tag w:val="goog_rdk_167"/>
        </w:sdtPr>
        <w:sdtContent>
          <w:ins w:author="Jankowski, Kathi Jo" w:id="92" w:date="2019-06-27T11:14:00Z">
            <w:r w:rsidDel="00000000" w:rsidR="00000000" w:rsidRPr="00000000">
              <w:rPr>
                <w:rFonts w:ascii="Times New Roman" w:cs="Times New Roman" w:eastAsia="Times New Roman" w:hAnsi="Times New Roman"/>
                <w:sz w:val="24"/>
                <w:szCs w:val="24"/>
                <w:rtl w:val="0"/>
              </w:rPr>
              <w:t xml:space="preserve">occurrence</w:t>
            </w:r>
          </w:ins>
        </w:sdtContent>
      </w:sdt>
      <w:r w:rsidDel="00000000" w:rsidR="00000000" w:rsidRPr="00000000">
        <w:rPr>
          <w:rFonts w:ascii="Times New Roman" w:cs="Times New Roman" w:eastAsia="Times New Roman" w:hAnsi="Times New Roman"/>
          <w:sz w:val="24"/>
          <w:szCs w:val="24"/>
          <w:rtl w:val="0"/>
        </w:rPr>
        <w:t xml:space="preserve"> of large wood varied through time for some – but not all – of the TAAs (Figure 2)</w:t>
      </w:r>
      <w:sdt>
        <w:sdtPr>
          <w:tag w:val="goog_rdk_168"/>
        </w:sdtPr>
        <w:sdtContent>
          <w:ins w:author="Kathi Jo Jankowski" w:id="93" w:date="2019-02-13T10:49:00Z">
            <w:r w:rsidDel="00000000" w:rsidR="00000000" w:rsidRPr="00000000">
              <w:rPr>
                <w:rFonts w:ascii="Times New Roman" w:cs="Times New Roman" w:eastAsia="Times New Roman" w:hAnsi="Times New Roman"/>
                <w:sz w:val="24"/>
                <w:szCs w:val="24"/>
                <w:rtl w:val="0"/>
              </w:rPr>
              <w:t xml:space="preserve">. In addition, the direction of these trends (i.e., positive, negative, neutral) varied among TAAs and aquatic habitat types</w:t>
            </w:r>
          </w:ins>
        </w:sdtContent>
      </w:sdt>
      <w:r w:rsidDel="00000000" w:rsidR="00000000" w:rsidRPr="00000000">
        <w:rPr>
          <w:rFonts w:ascii="Times New Roman" w:cs="Times New Roman" w:eastAsia="Times New Roman" w:hAnsi="Times New Roman"/>
          <w:sz w:val="24"/>
          <w:szCs w:val="24"/>
          <w:rtl w:val="0"/>
        </w:rPr>
        <w:t xml:space="preserve">. </w:t>
      </w:r>
      <w:sdt>
        <w:sdtPr>
          <w:tag w:val="goog_rdk_169"/>
        </w:sdtPr>
        <w:sdtContent>
          <w:del w:author="Kathi Jo Jankowski" w:id="94" w:date="2018-12-21T14:46:00Z">
            <w:r w:rsidDel="00000000" w:rsidR="00000000" w:rsidRPr="00000000">
              <w:rPr>
                <w:rFonts w:ascii="Times New Roman" w:cs="Times New Roman" w:eastAsia="Times New Roman" w:hAnsi="Times New Roman"/>
                <w:sz w:val="24"/>
                <w:szCs w:val="24"/>
                <w:rtl w:val="0"/>
              </w:rPr>
              <w:delText xml:space="preserve">Non-concurrent </w:delText>
            </w:r>
          </w:del>
        </w:sdtContent>
      </w:sdt>
      <w:sdt>
        <w:sdtPr>
          <w:tag w:val="goog_rdk_170"/>
        </w:sdtPr>
        <w:sdtContent>
          <w:ins w:author="Kathi Jo Jankowski" w:id="94" w:date="2018-12-21T14:46:00Z">
            <w:r w:rsidDel="00000000" w:rsidR="00000000" w:rsidRPr="00000000">
              <w:rPr>
                <w:rFonts w:ascii="Times New Roman" w:cs="Times New Roman" w:eastAsia="Times New Roman" w:hAnsi="Times New Roman"/>
                <w:sz w:val="24"/>
                <w:szCs w:val="24"/>
                <w:rtl w:val="0"/>
              </w:rPr>
              <w:t xml:space="preserve">C</w:t>
            </w:r>
          </w:ins>
        </w:sdtContent>
      </w:sdt>
      <w:sdt>
        <w:sdtPr>
          <w:tag w:val="goog_rdk_171"/>
        </w:sdtPr>
        <w:sdtContent>
          <w:del w:author="Kathi Jo Jankowski" w:id="95" w:date="2018-12-21T14:46:00Z">
            <w:r w:rsidDel="00000000" w:rsidR="00000000" w:rsidRPr="00000000">
              <w:rPr>
                <w:rFonts w:ascii="Times New Roman" w:cs="Times New Roman" w:eastAsia="Times New Roman" w:hAnsi="Times New Roman"/>
                <w:sz w:val="24"/>
                <w:szCs w:val="24"/>
                <w:rtl w:val="0"/>
              </w:rPr>
              <w:delText xml:space="preserve">c</w:delText>
            </w:r>
          </w:del>
        </w:sdtContent>
      </w:sdt>
      <w:r w:rsidDel="00000000" w:rsidR="00000000" w:rsidRPr="00000000">
        <w:rPr>
          <w:rFonts w:ascii="Times New Roman" w:cs="Times New Roman" w:eastAsia="Times New Roman" w:hAnsi="Times New Roman"/>
          <w:sz w:val="24"/>
          <w:szCs w:val="24"/>
          <w:rtl w:val="0"/>
        </w:rPr>
        <w:t xml:space="preserve">hange points indicating abrupt shifts in </w:t>
      </w:r>
      <w:sdt>
        <w:sdtPr>
          <w:tag w:val="goog_rdk_172"/>
        </w:sdtPr>
        <w:sdtContent>
          <w:del w:author="Kathi Jo Jankowski" w:id="96" w:date="2018-12-21T14:47:00Z">
            <w:r w:rsidDel="00000000" w:rsidR="00000000" w:rsidRPr="00000000">
              <w:rPr>
                <w:rFonts w:ascii="Times New Roman" w:cs="Times New Roman" w:eastAsia="Times New Roman" w:hAnsi="Times New Roman"/>
                <w:sz w:val="24"/>
                <w:szCs w:val="24"/>
                <w:rtl w:val="0"/>
              </w:rPr>
              <w:delText xml:space="preserve">central tendencies</w:delText>
            </w:r>
          </w:del>
        </w:sdtContent>
      </w:sdt>
      <w:sdt>
        <w:sdtPr>
          <w:tag w:val="goog_rdk_173"/>
        </w:sdtPr>
        <w:sdtContent>
          <w:ins w:author="Kathi Jo Jankowski" w:id="96" w:date="2018-12-21T14:47:00Z">
            <w:r w:rsidDel="00000000" w:rsidR="00000000" w:rsidRPr="00000000">
              <w:rPr>
                <w:rFonts w:ascii="Times New Roman" w:cs="Times New Roman" w:eastAsia="Times New Roman" w:hAnsi="Times New Roman"/>
                <w:sz w:val="24"/>
                <w:szCs w:val="24"/>
                <w:rtl w:val="0"/>
              </w:rPr>
              <w:t xml:space="preserve">mean occurrence frequency</w:t>
            </w:r>
            <w:sdt>
              <w:sdtPr>
                <w:tag w:val="goog_rdk_174"/>
              </w:sdtPr>
              <w:sdtContent>
                <w:del w:author="Jankowski, Kathi Jo" w:id="97" w:date="2019-06-27T11:14:00Z">
                  <w:r w:rsidDel="00000000" w:rsidR="00000000" w:rsidRPr="00000000">
                    <w:rPr>
                      <w:rFonts w:ascii="Times New Roman" w:cs="Times New Roman" w:eastAsia="Times New Roman" w:hAnsi="Times New Roman"/>
                      <w:sz w:val="24"/>
                      <w:szCs w:val="24"/>
                      <w:rtl w:val="0"/>
                    </w:rPr>
                    <w:delText xml:space="preserve">?</w:delText>
                  </w:r>
                </w:del>
              </w:sdtContent>
            </w:sdt>
          </w:ins>
        </w:sdtContent>
      </w:sdt>
      <w:r w:rsidDel="00000000" w:rsidR="00000000" w:rsidRPr="00000000">
        <w:rPr>
          <w:rFonts w:ascii="Times New Roman" w:cs="Times New Roman" w:eastAsia="Times New Roman" w:hAnsi="Times New Roman"/>
          <w:sz w:val="24"/>
          <w:szCs w:val="24"/>
          <w:rtl w:val="0"/>
        </w:rPr>
        <w:t xml:space="preserve"> were detected in four of the six TAAs, including all the TAAs from the upper impounded reach and the Illinois River (Table 3)</w:t>
      </w:r>
      <w:sdt>
        <w:sdtPr>
          <w:tag w:val="goog_rdk_175"/>
        </w:sdtPr>
        <w:sdtContent>
          <w:ins w:author="Kathi Jo Jankowski" w:id="98" w:date="2018-12-21T14:46:00Z">
            <w:r w:rsidDel="00000000" w:rsidR="00000000" w:rsidRPr="00000000">
              <w:rPr>
                <w:rFonts w:ascii="Times New Roman" w:cs="Times New Roman" w:eastAsia="Times New Roman" w:hAnsi="Times New Roman"/>
                <w:sz w:val="24"/>
                <w:szCs w:val="24"/>
                <w:rtl w:val="0"/>
              </w:rPr>
              <w:t xml:space="preserve">, but the timing and magnitude of these shifts were not synchronized among TAAs</w:t>
            </w:r>
          </w:ins>
        </w:sdtContent>
      </w:sdt>
      <w:sdt>
        <w:sdtPr>
          <w:tag w:val="goog_rdk_176"/>
        </w:sdtPr>
        <w:sdtContent>
          <w:ins w:author="Jankowski, Kathi Jo" w:id="99" w:date="2019-06-27T11:14:00Z">
            <w:r w:rsidDel="00000000" w:rsidR="00000000" w:rsidRPr="00000000">
              <w:rPr>
                <w:rFonts w:ascii="Times New Roman" w:cs="Times New Roman" w:eastAsia="Times New Roman" w:hAnsi="Times New Roman"/>
                <w:sz w:val="24"/>
                <w:szCs w:val="24"/>
                <w:rtl w:val="0"/>
              </w:rPr>
              <w:t xml:space="preserve">. </w:t>
            </w:r>
          </w:ins>
        </w:sdtContent>
      </w:sdt>
      <w:sdt>
        <w:sdtPr>
          <w:tag w:val="goog_rdk_177"/>
        </w:sdtPr>
        <w:sdtContent>
          <w:del w:author="Kathi Jo Jankowski" w:id="100" w:date="2018-12-21T14:46:00Z">
            <w:r w:rsidDel="00000000" w:rsidR="00000000" w:rsidRPr="00000000">
              <w:rPr>
                <w:rFonts w:ascii="Times New Roman" w:cs="Times New Roman" w:eastAsia="Times New Roman" w:hAnsi="Times New Roman"/>
                <w:sz w:val="24"/>
                <w:szCs w:val="24"/>
                <w:rtl w:val="0"/>
              </w:rPr>
              <w:delText xml:space="preserve">. </w:delText>
            </w:r>
          </w:del>
        </w:sdtContent>
      </w:sdt>
      <w:r w:rsidDel="00000000" w:rsidR="00000000" w:rsidRPr="00000000">
        <w:rPr>
          <w:rFonts w:ascii="Times New Roman" w:cs="Times New Roman" w:eastAsia="Times New Roman" w:hAnsi="Times New Roman"/>
          <w:sz w:val="24"/>
          <w:szCs w:val="24"/>
          <w:rtl w:val="0"/>
        </w:rPr>
        <w:t xml:space="preserve">Mean </w:t>
      </w:r>
      <w:sdt>
        <w:sdtPr>
          <w:tag w:val="goog_rdk_178"/>
        </w:sdtPr>
        <w:sdtContent>
          <w:ins w:author="Kathi Jo Jankowski" w:id="101" w:date="2018-12-21T15:01:00Z">
            <w:r w:rsidDel="00000000" w:rsidR="00000000" w:rsidRPr="00000000">
              <w:rPr>
                <w:rFonts w:ascii="Times New Roman" w:cs="Times New Roman" w:eastAsia="Times New Roman" w:hAnsi="Times New Roman"/>
                <w:sz w:val="24"/>
                <w:szCs w:val="24"/>
                <w:rtl w:val="0"/>
              </w:rPr>
              <w:t xml:space="preserve">frequency </w:t>
            </w:r>
          </w:ins>
        </w:sdtContent>
      </w:sdt>
      <w:r w:rsidDel="00000000" w:rsidR="00000000" w:rsidRPr="00000000">
        <w:rPr>
          <w:rFonts w:ascii="Times New Roman" w:cs="Times New Roman" w:eastAsia="Times New Roman" w:hAnsi="Times New Roman"/>
          <w:sz w:val="24"/>
          <w:szCs w:val="24"/>
          <w:rtl w:val="0"/>
        </w:rPr>
        <w:t xml:space="preserve">values decreased by nearly 10% in Pool 13 and 41%</w:t>
      </w:r>
      <w:sdt>
        <w:sdtPr>
          <w:tag w:val="goog_rdk_179"/>
        </w:sdtPr>
        <w:sdtContent>
          <w:ins w:author="Jankowski, Kathi Jo" w:id="102" w:date="2019-06-27T11:14:00Z">
            <w:r w:rsidDel="00000000" w:rsidR="00000000" w:rsidRPr="00000000">
              <w:rPr>
                <w:rFonts w:ascii="Times New Roman" w:cs="Times New Roman" w:eastAsia="Times New Roman" w:hAnsi="Times New Roman"/>
                <w:sz w:val="24"/>
                <w:szCs w:val="24"/>
                <w:rtl w:val="0"/>
              </w:rPr>
              <w:t xml:space="preserve"> in</w:t>
            </w:r>
          </w:ins>
        </w:sdtContent>
      </w:sdt>
      <w:r w:rsidDel="00000000" w:rsidR="00000000" w:rsidRPr="00000000">
        <w:rPr>
          <w:rFonts w:ascii="Times New Roman" w:cs="Times New Roman" w:eastAsia="Times New Roman" w:hAnsi="Times New Roman"/>
          <w:sz w:val="24"/>
          <w:szCs w:val="24"/>
          <w:rtl w:val="0"/>
        </w:rPr>
        <w:t xml:space="preserve"> La Grange between the two periods, </w:t>
      </w:r>
      <w:sdt>
        <w:sdtPr>
          <w:tag w:val="goog_rdk_180"/>
        </w:sdtPr>
        <w:sdtContent>
          <w:del w:author="Jankowski, Kathi Jo" w:id="103" w:date="2019-06-27T11:15:00Z">
            <w:r w:rsidDel="00000000" w:rsidR="00000000" w:rsidRPr="00000000">
              <w:rPr>
                <w:rFonts w:ascii="Times New Roman" w:cs="Times New Roman" w:eastAsia="Times New Roman" w:hAnsi="Times New Roman"/>
                <w:sz w:val="24"/>
                <w:szCs w:val="24"/>
                <w:rtl w:val="0"/>
              </w:rPr>
              <w:delText xml:space="preserve">but </w:delText>
            </w:r>
          </w:del>
        </w:sdtContent>
      </w:sdt>
      <w:sdt>
        <w:sdtPr>
          <w:tag w:val="goog_rdk_181"/>
        </w:sdtPr>
        <w:sdtContent>
          <w:ins w:author="Jankowski, Kathi Jo" w:id="103" w:date="2019-06-27T11:15:00Z">
            <w:r w:rsidDel="00000000" w:rsidR="00000000" w:rsidRPr="00000000">
              <w:rPr>
                <w:rFonts w:ascii="Times New Roman" w:cs="Times New Roman" w:eastAsia="Times New Roman" w:hAnsi="Times New Roman"/>
                <w:sz w:val="24"/>
                <w:szCs w:val="24"/>
                <w:rtl w:val="0"/>
              </w:rPr>
              <w:t xml:space="preserve">wheras </w:t>
            </w:r>
          </w:ins>
        </w:sdtContent>
      </w:sdt>
      <w:r w:rsidDel="00000000" w:rsidR="00000000" w:rsidRPr="00000000">
        <w:rPr>
          <w:rFonts w:ascii="Times New Roman" w:cs="Times New Roman" w:eastAsia="Times New Roman" w:hAnsi="Times New Roman"/>
          <w:sz w:val="24"/>
          <w:szCs w:val="24"/>
          <w:rtl w:val="0"/>
        </w:rPr>
        <w:t xml:space="preserve">mean values </w:t>
      </w:r>
      <w:sdt>
        <w:sdtPr>
          <w:tag w:val="goog_rdk_182"/>
        </w:sdtPr>
        <w:sdtContent>
          <w:del w:author="Jankowski, Kathi Jo" w:id="104" w:date="2019-06-27T11:14:00Z">
            <w:r w:rsidDel="00000000" w:rsidR="00000000" w:rsidRPr="00000000">
              <w:rPr>
                <w:rFonts w:ascii="Times New Roman" w:cs="Times New Roman" w:eastAsia="Times New Roman" w:hAnsi="Times New Roman"/>
                <w:sz w:val="24"/>
                <w:szCs w:val="24"/>
                <w:rtl w:val="0"/>
              </w:rPr>
              <w:delText xml:space="preserve">were almost</w:delText>
            </w:r>
          </w:del>
        </w:sdtContent>
      </w:sdt>
      <w:sdt>
        <w:sdtPr>
          <w:tag w:val="goog_rdk_183"/>
        </w:sdtPr>
        <w:sdtContent>
          <w:ins w:author="Jankowski, Kathi Jo" w:id="104" w:date="2019-06-27T11:14:00Z">
            <w:r w:rsidDel="00000000" w:rsidR="00000000" w:rsidRPr="00000000">
              <w:rPr>
                <w:rFonts w:ascii="Times New Roman" w:cs="Times New Roman" w:eastAsia="Times New Roman" w:hAnsi="Times New Roman"/>
                <w:sz w:val="24"/>
                <w:szCs w:val="24"/>
                <w:rtl w:val="0"/>
              </w:rPr>
              <w:t xml:space="preserve">increased by</w:t>
            </w:r>
          </w:ins>
        </w:sdtContent>
      </w:sdt>
      <w:r w:rsidDel="00000000" w:rsidR="00000000" w:rsidRPr="00000000">
        <w:rPr>
          <w:rFonts w:ascii="Times New Roman" w:cs="Times New Roman" w:eastAsia="Times New Roman" w:hAnsi="Times New Roman"/>
          <w:sz w:val="24"/>
          <w:szCs w:val="24"/>
          <w:rtl w:val="0"/>
        </w:rPr>
        <w:t xml:space="preserve"> </w:t>
      </w:r>
      <w:sdt>
        <w:sdtPr>
          <w:tag w:val="goog_rdk_184"/>
        </w:sdtPr>
        <w:sdtContent>
          <w:ins w:author="Jankowski, Kathi Jo" w:id="105" w:date="2019-06-27T11:14:00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1.5 times </w:t>
      </w:r>
      <w:sdt>
        <w:sdtPr>
          <w:tag w:val="goog_rdk_185"/>
        </w:sdtPr>
        <w:sdtContent>
          <w:del w:author="Jankowski, Kathi Jo" w:id="106" w:date="2019-06-27T11:14:00Z">
            <w:r w:rsidDel="00000000" w:rsidR="00000000" w:rsidRPr="00000000">
              <w:rPr>
                <w:rFonts w:ascii="Times New Roman" w:cs="Times New Roman" w:eastAsia="Times New Roman" w:hAnsi="Times New Roman"/>
                <w:sz w:val="24"/>
                <w:szCs w:val="24"/>
                <w:rtl w:val="0"/>
              </w:rPr>
              <w:delText xml:space="preserve">larger </w:delText>
            </w:r>
          </w:del>
        </w:sdtContent>
      </w:sdt>
      <w:r w:rsidDel="00000000" w:rsidR="00000000" w:rsidRPr="00000000">
        <w:rPr>
          <w:rFonts w:ascii="Times New Roman" w:cs="Times New Roman" w:eastAsia="Times New Roman" w:hAnsi="Times New Roman"/>
          <w:sz w:val="24"/>
          <w:szCs w:val="24"/>
          <w:rtl w:val="0"/>
        </w:rPr>
        <w:t xml:space="preserve">from 1999-2017 compared to 1993 – 1998 in Pool 4 (0.487 vs 0.730</w:t>
      </w:r>
      <w:sdt>
        <w:sdtPr>
          <w:tag w:val="goog_rdk_186"/>
        </w:sdtPr>
        <w:sdtContent>
          <w:ins w:author="Kathi Jo Jankowski" w:id="107" w:date="2019-02-13T10:53:00Z">
            <w:r w:rsidDel="00000000" w:rsidR="00000000" w:rsidRPr="00000000">
              <w:rPr>
                <w:rFonts w:ascii="Times New Roman" w:cs="Times New Roman" w:eastAsia="Times New Roman" w:hAnsi="Times New Roman"/>
                <w:sz w:val="24"/>
                <w:szCs w:val="24"/>
                <w:rtl w:val="0"/>
              </w:rPr>
              <w:t xml:space="preserve">; </w:t>
            </w:r>
          </w:ins>
        </w:sdtContent>
      </w:sdt>
      <w:sdt>
        <w:sdtPr>
          <w:tag w:val="goog_rdk_187"/>
        </w:sdtPr>
        <w:sdtContent>
          <w:del w:author="Kathi Jo Jankowski" w:id="107" w:date="2019-02-13T10:53:00Z">
            <w:r w:rsidDel="00000000" w:rsidR="00000000" w:rsidRPr="00000000">
              <w:rPr>
                <w:rFonts w:ascii="Times New Roman" w:cs="Times New Roman" w:eastAsia="Times New Roman" w:hAnsi="Times New Roman"/>
                <w:sz w:val="24"/>
                <w:szCs w:val="24"/>
                <w:rtl w:val="0"/>
              </w:rPr>
              <w:delText xml:space="preserve">) (</w:delText>
            </w:r>
          </w:del>
        </w:sdtContent>
      </w:sdt>
      <w:r w:rsidDel="00000000" w:rsidR="00000000" w:rsidRPr="00000000">
        <w:rPr>
          <w:rFonts w:ascii="Times New Roman" w:cs="Times New Roman" w:eastAsia="Times New Roman" w:hAnsi="Times New Roman"/>
          <w:sz w:val="24"/>
          <w:szCs w:val="24"/>
          <w:rtl w:val="0"/>
        </w:rPr>
        <w:t xml:space="preserve">Figure 2). In two of the TAAs with change points, Pool 8 and La Grange, significant Mann-Whitney Trend Tests also indicated the proportion of </w:t>
      </w:r>
      <w:sdt>
        <w:sdtPr>
          <w:tag w:val="goog_rdk_188"/>
        </w:sdtPr>
        <w:sdtContent>
          <w:del w:author="Jankowski, Kathi Jo" w:id="108" w:date="2019-06-27T11:15:00Z">
            <w:r w:rsidDel="00000000" w:rsidR="00000000" w:rsidRPr="00000000">
              <w:rPr>
                <w:rFonts w:ascii="Times New Roman" w:cs="Times New Roman" w:eastAsia="Times New Roman" w:hAnsi="Times New Roman"/>
                <w:sz w:val="24"/>
                <w:szCs w:val="24"/>
                <w:rtl w:val="0"/>
              </w:rPr>
              <w:delText xml:space="preserve">large wood in sampling points</w:delText>
            </w:r>
          </w:del>
        </w:sdtContent>
      </w:sdt>
      <w:sdt>
        <w:sdtPr>
          <w:tag w:val="goog_rdk_189"/>
        </w:sdtPr>
        <w:sdtContent>
          <w:ins w:author="Jankowski, Kathi Jo" w:id="108" w:date="2019-06-27T11:15:00Z">
            <w:r w:rsidDel="00000000" w:rsidR="00000000" w:rsidRPr="00000000">
              <w:rPr>
                <w:rFonts w:ascii="Times New Roman" w:cs="Times New Roman" w:eastAsia="Times New Roman" w:hAnsi="Times New Roman"/>
                <w:sz w:val="24"/>
                <w:szCs w:val="24"/>
                <w:rtl w:val="0"/>
              </w:rPr>
              <w:t xml:space="preserve">LW</w:t>
            </w:r>
          </w:ins>
        </w:sdtContent>
      </w:sdt>
      <w:r w:rsidDel="00000000" w:rsidR="00000000" w:rsidRPr="00000000">
        <w:rPr>
          <w:rFonts w:ascii="Times New Roman" w:cs="Times New Roman" w:eastAsia="Times New Roman" w:hAnsi="Times New Roman"/>
          <w:sz w:val="24"/>
          <w:szCs w:val="24"/>
          <w:rtl w:val="0"/>
        </w:rPr>
        <w:t xml:space="preserve"> monotonically decreased from 1993 – 2017 (Table 3). Temporal trends in Pool 8 were unique in that the proportion of sampling locations with </w:t>
      </w:r>
      <w:sdt>
        <w:sdtPr>
          <w:tag w:val="goog_rdk_190"/>
        </w:sdtPr>
        <w:sdtContent>
          <w:del w:author="Jankowski, Kathi Jo" w:id="109" w:date="2019-06-27T11:15:00Z">
            <w:r w:rsidDel="00000000" w:rsidR="00000000" w:rsidRPr="00000000">
              <w:rPr>
                <w:rFonts w:ascii="Times New Roman" w:cs="Times New Roman" w:eastAsia="Times New Roman" w:hAnsi="Times New Roman"/>
                <w:sz w:val="24"/>
                <w:szCs w:val="24"/>
                <w:rtl w:val="0"/>
              </w:rPr>
              <w:delText xml:space="preserve">large wood </w:delText>
            </w:r>
          </w:del>
        </w:sdtContent>
      </w:sdt>
      <w:sdt>
        <w:sdtPr>
          <w:tag w:val="goog_rdk_191"/>
        </w:sdtPr>
        <w:sdtContent>
          <w:ins w:author="Jankowski, Kathi Jo" w:id="109" w:date="2019-06-27T11:15:00Z">
            <w:r w:rsidDel="00000000" w:rsidR="00000000" w:rsidRPr="00000000">
              <w:rPr>
                <w:rFonts w:ascii="Times New Roman" w:cs="Times New Roman" w:eastAsia="Times New Roman" w:hAnsi="Times New Roman"/>
                <w:sz w:val="24"/>
                <w:szCs w:val="24"/>
                <w:rtl w:val="0"/>
              </w:rPr>
              <w:t xml:space="preserve">LW </w:t>
            </w:r>
          </w:ins>
        </w:sdtContent>
      </w:sdt>
      <w:r w:rsidDel="00000000" w:rsidR="00000000" w:rsidRPr="00000000">
        <w:rPr>
          <w:rFonts w:ascii="Times New Roman" w:cs="Times New Roman" w:eastAsia="Times New Roman" w:hAnsi="Times New Roman"/>
          <w:sz w:val="24"/>
          <w:szCs w:val="24"/>
          <w:rtl w:val="0"/>
        </w:rPr>
        <w:t xml:space="preserve">declined significantly during the first period (1993 – 1999; slope=-0.029, p=0.020) but remained steady at a mean value of 0.430 from 2000 – 2017 (Figure 2). No change points or trends were detected in Pool 26 or the Open River, possibly due to greater interannual variability (Table 3; Figure 2).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Results of change-point detection </w:t>
      </w:r>
      <w:sdt>
        <w:sdtPr>
          <w:tag w:val="goog_rdk_192"/>
        </w:sdtPr>
        <w:sdtContent>
          <w:ins w:author="Kathi Jo Jankowski" w:id="110" w:date="2018-12-21T14:49:00Z">
            <w:r w:rsidDel="00000000" w:rsidR="00000000" w:rsidRPr="00000000">
              <w:rPr>
                <w:rFonts w:ascii="Times New Roman" w:cs="Times New Roman" w:eastAsia="Times New Roman" w:hAnsi="Times New Roman"/>
                <w:sz w:val="24"/>
                <w:szCs w:val="24"/>
                <w:rtl w:val="0"/>
              </w:rPr>
              <w:t xml:space="preserve">(Pettit) </w:t>
            </w:r>
          </w:ins>
        </w:sdtContent>
      </w:sdt>
      <w:r w:rsidDel="00000000" w:rsidR="00000000" w:rsidRPr="00000000">
        <w:rPr>
          <w:rFonts w:ascii="Times New Roman" w:cs="Times New Roman" w:eastAsia="Times New Roman" w:hAnsi="Times New Roman"/>
          <w:sz w:val="24"/>
          <w:szCs w:val="24"/>
          <w:rtl w:val="0"/>
        </w:rPr>
        <w:t xml:space="preserve">and monotonic</w:t>
      </w:r>
      <w:sdt>
        <w:sdtPr>
          <w:tag w:val="goog_rdk_193"/>
        </w:sdtPr>
        <w:sdtContent>
          <w:ins w:author="Kathi Jo Jankowski" w:id="111" w:date="2018-12-21T14:49:00Z">
            <w:r w:rsidDel="00000000" w:rsidR="00000000" w:rsidRPr="00000000">
              <w:rPr>
                <w:rFonts w:ascii="Times New Roman" w:cs="Times New Roman" w:eastAsia="Times New Roman" w:hAnsi="Times New Roman"/>
                <w:sz w:val="24"/>
                <w:szCs w:val="24"/>
                <w:rtl w:val="0"/>
              </w:rPr>
              <w:t xml:space="preserve"> (Mann-Kendall)</w:t>
            </w:r>
          </w:ins>
        </w:sdtContent>
      </w:sdt>
      <w:r w:rsidDel="00000000" w:rsidR="00000000" w:rsidRPr="00000000">
        <w:rPr>
          <w:rFonts w:ascii="Times New Roman" w:cs="Times New Roman" w:eastAsia="Times New Roman" w:hAnsi="Times New Roman"/>
          <w:sz w:val="24"/>
          <w:szCs w:val="24"/>
          <w:rtl w:val="0"/>
        </w:rPr>
        <w:t xml:space="preserve"> trend analysis of wood detection occurrence for six Trend Analysis Areas (TAAs) and aquatic habitat types they comprise (BWC = contiguous backwater areas, MCB = main channel border, SCB = side channel border, IMP = impounded areas). Bolded values indicate statistically significant test results (p &lt; 0.05). </w:t>
      </w:r>
      <w:sdt>
        <w:sdtPr>
          <w:tag w:val="goog_rdk_194"/>
        </w:sdtPr>
        <w:sdtContent>
          <w:ins w:author="Kathi Jo Jankowski" w:id="112" w:date="2018-12-21T14:50:00Z">
            <w:r w:rsidDel="00000000" w:rsidR="00000000" w:rsidRPr="00000000">
              <w:rPr>
                <w:rFonts w:ascii="Times New Roman" w:cs="Times New Roman" w:eastAsia="Times New Roman" w:hAnsi="Times New Roman"/>
                <w:sz w:val="24"/>
                <w:szCs w:val="24"/>
                <w:rtl w:val="0"/>
              </w:rPr>
              <w:t xml:space="preserve">U* = Pettit test statistic, t = year of change point, z = test statistic for Mann-Kendall test. </w:t>
            </w:r>
          </w:ins>
        </w:sdtContent>
      </w:sdt>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110.0" w:type="dxa"/>
        <w:jc w:val="center"/>
        <w:tblLayout w:type="fixed"/>
        <w:tblLook w:val="0400"/>
      </w:tblPr>
      <w:tblGrid>
        <w:gridCol w:w="1160"/>
        <w:gridCol w:w="960"/>
        <w:gridCol w:w="954"/>
        <w:gridCol w:w="1117"/>
        <w:gridCol w:w="999"/>
        <w:gridCol w:w="920"/>
        <w:gridCol w:w="1000"/>
        <w:tblGridChange w:id="0">
          <w:tblGrid>
            <w:gridCol w:w="1160"/>
            <w:gridCol w:w="960"/>
            <w:gridCol w:w="954"/>
            <w:gridCol w:w="1117"/>
            <w:gridCol w:w="999"/>
            <w:gridCol w:w="920"/>
            <w:gridCol w:w="10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Pettitt Test</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Mann-Kendall Trend Test</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0">
            <w:pPr>
              <w:spacing w:line="240" w:lineRule="auto"/>
              <w:jc w:val="center"/>
              <w:rPr>
                <w:rFonts w:ascii="Times New Roman" w:cs="Times New Roman" w:eastAsia="Times New Roman" w:hAnsi="Times New Roman"/>
                <w:color w:val="000000"/>
                <w:sz w:val="24"/>
                <w:szCs w:val="24"/>
              </w:rPr>
            </w:pPr>
            <w:sdt>
              <w:sdtPr>
                <w:tag w:val="goog_rdk_195"/>
              </w:sdtPr>
              <w:sdtContent>
                <w:commentRangeStart w:id="7"/>
              </w:sdtContent>
            </w:sdt>
            <w:r w:rsidDel="00000000" w:rsidR="00000000" w:rsidRPr="00000000">
              <w:rPr>
                <w:rFonts w:ascii="Times New Roman" w:cs="Times New Roman" w:eastAsia="Times New Roman" w:hAnsi="Times New Roman"/>
                <w:color w:val="000000"/>
                <w:sz w:val="24"/>
                <w:szCs w:val="24"/>
                <w:rtl w:val="0"/>
              </w:rPr>
              <w:t xml:space="preserve">U*</w:t>
            </w:r>
            <w:commentRangeEnd w:id="7"/>
            <w:r w:rsidDel="00000000" w:rsidR="00000000" w:rsidRPr="00000000">
              <w:commentReference w:id="7"/>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2">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1999</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A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0.141</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1999</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B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0.779</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1999</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B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0.028</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B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3.272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0.001</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2003</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&lt;0.001</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2002</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&lt;0.001</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D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0.370</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2003</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D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0.003</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E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-3.604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&lt;0.001</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2005</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E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0.102</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F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0.350</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F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0.034</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F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0.217</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0.094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4">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0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-1.452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0.147</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Pool 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0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0.607</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1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0.216</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1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0.386</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2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0.088</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0.885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7">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2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-0.235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0.814</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Grange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2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&lt;0.001</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2004</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3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&lt;0.001</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3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0.012</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2007</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4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-3.248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0.001</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4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0.413</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15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0.128</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0.484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8">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n.a.</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5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0.963</w:t>
            </w:r>
          </w:p>
        </w:tc>
      </w:tr>
    </w:tbl>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sectPr>
          <w:type w:val="nextPage"/>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016288" cy="523285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016288" cy="5232856"/>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sectPr>
          <w:type w:val="nextPage"/>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tl w:val="0"/>
        </w:rPr>
        <w:t xml:space="preserve">Figure 2.   Breakpoints and trends in temporal variation in the proportion of sampling locations with large wood by TAA. Vertical dashed red lines indicate a statistically significant break point in the central tendency. Solid black lines indicate statistically significant linear regression model fit to either a portion of the time series (thick line, Pool 8) or entire time series (thin lines, Pool 8 and La Grange). Dashed grey lines indicate segment or whole-series mean proportion of sampling locations with large wood. </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patterns in the proportion of sampling locations with large wood varied by aquatic habitat type in ways </w:t>
      </w:r>
      <w:sdt>
        <w:sdtPr>
          <w:tag w:val="goog_rdk_196"/>
        </w:sdtPr>
        <w:sdtContent>
          <w:ins w:author="Kathi Jo Jankowski" w:id="113" w:date="2019-02-13T10:54:00Z">
            <w:r w:rsidDel="00000000" w:rsidR="00000000" w:rsidRPr="00000000">
              <w:rPr>
                <w:rFonts w:ascii="Times New Roman" w:cs="Times New Roman" w:eastAsia="Times New Roman" w:hAnsi="Times New Roman"/>
                <w:sz w:val="24"/>
                <w:szCs w:val="24"/>
                <w:rtl w:val="0"/>
              </w:rPr>
              <w:t xml:space="preserve">generally </w:t>
            </w:r>
          </w:ins>
        </w:sdtContent>
      </w:sdt>
      <w:r w:rsidDel="00000000" w:rsidR="00000000" w:rsidRPr="00000000">
        <w:rPr>
          <w:rFonts w:ascii="Times New Roman" w:cs="Times New Roman" w:eastAsia="Times New Roman" w:hAnsi="Times New Roman"/>
          <w:sz w:val="24"/>
          <w:szCs w:val="24"/>
          <w:rtl w:val="0"/>
        </w:rPr>
        <w:t xml:space="preserve">consistent with overall TAA patterns (Table 3, Figure 3).</w:t>
      </w:r>
      <w:sdt>
        <w:sdtPr>
          <w:tag w:val="goog_rdk_197"/>
        </w:sdtPr>
        <w:sdtContent>
          <w:ins w:author="Kathi Jo Jankowski" w:id="114" w:date="2019-02-13T10:57:00Z">
            <w:r w:rsidDel="00000000" w:rsidR="00000000" w:rsidRPr="00000000">
              <w:rPr>
                <w:rFonts w:ascii="Times New Roman" w:cs="Times New Roman" w:eastAsia="Times New Roman" w:hAnsi="Times New Roman"/>
                <w:sz w:val="24"/>
                <w:szCs w:val="24"/>
                <w:rtl w:val="0"/>
              </w:rPr>
              <w:t xml:space="preserve"> Pools 4, 8 and La Grange had significant trends in at least one aquatic habitat type, whereas Pools 8, 26 showed no trends or breakpoints in wood occurrence.</w:t>
            </w:r>
          </w:ins>
        </w:sdtContent>
      </w:sdt>
      <w:r w:rsidDel="00000000" w:rsidR="00000000" w:rsidRPr="00000000">
        <w:rPr>
          <w:rFonts w:ascii="Times New Roman" w:cs="Times New Roman" w:eastAsia="Times New Roman" w:hAnsi="Times New Roman"/>
          <w:sz w:val="24"/>
          <w:szCs w:val="24"/>
          <w:rtl w:val="0"/>
        </w:rPr>
        <w:t xml:space="preserve"> In Pool 4, patterns of large wood </w:t>
      </w:r>
      <w:sdt>
        <w:sdtPr>
          <w:tag w:val="goog_rdk_198"/>
        </w:sdtPr>
        <w:sdtContent>
          <w:del w:author="Kathi Jo Jankowski" w:id="115" w:date="2019-02-13T11:03:00Z">
            <w:r w:rsidDel="00000000" w:rsidR="00000000" w:rsidRPr="00000000">
              <w:rPr>
                <w:rFonts w:ascii="Times New Roman" w:cs="Times New Roman" w:eastAsia="Times New Roman" w:hAnsi="Times New Roman"/>
                <w:sz w:val="24"/>
                <w:szCs w:val="24"/>
                <w:rtl w:val="0"/>
              </w:rPr>
              <w:delText xml:space="preserve">detection </w:delText>
            </w:r>
          </w:del>
        </w:sdtContent>
      </w:sdt>
      <w:sdt>
        <w:sdtPr>
          <w:tag w:val="goog_rdk_199"/>
        </w:sdtPr>
        <w:sdtContent>
          <w:ins w:author="Kathi Jo Jankowski" w:id="115" w:date="2019-02-13T11:03:00Z">
            <w:r w:rsidDel="00000000" w:rsidR="00000000" w:rsidRPr="00000000">
              <w:rPr>
                <w:rFonts w:ascii="Times New Roman" w:cs="Times New Roman" w:eastAsia="Times New Roman" w:hAnsi="Times New Roman"/>
                <w:sz w:val="24"/>
                <w:szCs w:val="24"/>
                <w:rtl w:val="0"/>
              </w:rPr>
              <w:t xml:space="preserve">occurrence </w:t>
            </w:r>
          </w:ins>
        </w:sdtContent>
      </w:sdt>
      <w:r w:rsidDel="00000000" w:rsidR="00000000" w:rsidRPr="00000000">
        <w:rPr>
          <w:rFonts w:ascii="Times New Roman" w:cs="Times New Roman" w:eastAsia="Times New Roman" w:hAnsi="Times New Roman"/>
          <w:sz w:val="24"/>
          <w:szCs w:val="24"/>
          <w:rtl w:val="0"/>
        </w:rPr>
        <w:t xml:space="preserve">across all aquatic habitats were consistent with overall TAA-level patterns. Statistically significant break points were observed within a similar time frame as the overall TAA break point (Table 3) such that mean values of large wood prevalence increased after each break point in all three habitats (Table S4). </w:t>
      </w:r>
      <w:sdt>
        <w:sdtPr>
          <w:tag w:val="goog_rdk_200"/>
        </w:sdtPr>
        <w:sdtContent>
          <w:ins w:author="Kathi Jo Jankowski" w:id="116" w:date="2019-02-13T11:00:00Z">
            <w:r w:rsidDel="00000000" w:rsidR="00000000" w:rsidRPr="00000000">
              <w:rPr>
                <w:rFonts w:ascii="Times New Roman" w:cs="Times New Roman" w:eastAsia="Times New Roman" w:hAnsi="Times New Roman"/>
                <w:sz w:val="24"/>
                <w:szCs w:val="24"/>
                <w:rtl w:val="0"/>
              </w:rPr>
              <w:t xml:space="preserve">Trends in wood occurrence varied among aquatic habitat types, however: </w:t>
            </w:r>
          </w:ins>
        </w:sdtContent>
      </w:sdt>
      <w:r w:rsidDel="00000000" w:rsidR="00000000" w:rsidRPr="00000000">
        <w:rPr>
          <w:rFonts w:ascii="Times New Roman" w:cs="Times New Roman" w:eastAsia="Times New Roman" w:hAnsi="Times New Roman"/>
          <w:sz w:val="24"/>
          <w:szCs w:val="24"/>
          <w:rtl w:val="0"/>
        </w:rPr>
        <w:t xml:space="preserve">Large wood </w:t>
      </w:r>
      <w:sdt>
        <w:sdtPr>
          <w:tag w:val="goog_rdk_201"/>
        </w:sdtPr>
        <w:sdtContent>
          <w:del w:author="Kathi Jo Jankowski" w:id="117" w:date="2018-12-21T15:13:00Z">
            <w:r w:rsidDel="00000000" w:rsidR="00000000" w:rsidRPr="00000000">
              <w:rPr>
                <w:rFonts w:ascii="Times New Roman" w:cs="Times New Roman" w:eastAsia="Times New Roman" w:hAnsi="Times New Roman"/>
                <w:sz w:val="24"/>
                <w:szCs w:val="24"/>
                <w:rtl w:val="0"/>
              </w:rPr>
              <w:delText xml:space="preserve">detectability </w:delText>
            </w:r>
          </w:del>
        </w:sdtContent>
      </w:sdt>
      <w:sdt>
        <w:sdtPr>
          <w:tag w:val="goog_rdk_202"/>
        </w:sdtPr>
        <w:sdtContent>
          <w:ins w:author="Kathi Jo Jankowski" w:id="117" w:date="2018-12-21T15:13:00Z">
            <w:r w:rsidDel="00000000" w:rsidR="00000000" w:rsidRPr="00000000">
              <w:rPr>
                <w:rFonts w:ascii="Times New Roman" w:cs="Times New Roman" w:eastAsia="Times New Roman" w:hAnsi="Times New Roman"/>
                <w:sz w:val="24"/>
                <w:szCs w:val="24"/>
                <w:rtl w:val="0"/>
              </w:rPr>
              <w:t xml:space="preserve">frequency </w:t>
            </w:r>
          </w:ins>
        </w:sdtContent>
      </w:sdt>
      <w:sdt>
        <w:sdtPr>
          <w:tag w:val="goog_rdk_203"/>
        </w:sdtPr>
        <w:sdtContent>
          <w:del w:author="Kathi Jo Jankowski" w:id="118" w:date="2018-12-21T15:13:00Z">
            <w:r w:rsidDel="00000000" w:rsidR="00000000" w:rsidRPr="00000000">
              <w:rPr>
                <w:rFonts w:ascii="Times New Roman" w:cs="Times New Roman" w:eastAsia="Times New Roman" w:hAnsi="Times New Roman"/>
                <w:sz w:val="24"/>
                <w:szCs w:val="24"/>
                <w:rtl w:val="0"/>
              </w:rPr>
              <w:delText xml:space="preserve">declined </w:delText>
            </w:r>
          </w:del>
        </w:sdtContent>
      </w:sdt>
      <w:sdt>
        <w:sdtPr>
          <w:tag w:val="goog_rdk_204"/>
        </w:sdtPr>
        <w:sdtContent>
          <w:ins w:author="Kathi Jo Jankowski" w:id="118" w:date="2018-12-21T15:13:00Z">
            <w:r w:rsidDel="00000000" w:rsidR="00000000" w:rsidRPr="00000000">
              <w:rPr>
                <w:rFonts w:ascii="Times New Roman" w:cs="Times New Roman" w:eastAsia="Times New Roman" w:hAnsi="Times New Roman"/>
                <w:sz w:val="24"/>
                <w:szCs w:val="24"/>
                <w:rtl w:val="0"/>
              </w:rPr>
              <w:t xml:space="preserve">decreased over time </w:t>
            </w:r>
          </w:ins>
        </w:sdtContent>
      </w:sdt>
      <w:r w:rsidDel="00000000" w:rsidR="00000000" w:rsidRPr="00000000">
        <w:rPr>
          <w:rFonts w:ascii="Times New Roman" w:cs="Times New Roman" w:eastAsia="Times New Roman" w:hAnsi="Times New Roman"/>
          <w:sz w:val="24"/>
          <w:szCs w:val="24"/>
          <w:rtl w:val="0"/>
        </w:rPr>
        <w:t xml:space="preserve">in contiguous backwater areas in Pool 4 after 2000, but </w:t>
      </w:r>
      <w:sdt>
        <w:sdtPr>
          <w:tag w:val="goog_rdk_205"/>
        </w:sdtPr>
        <w:sdtContent>
          <w:del w:author="Kathi Jo Jankowski" w:id="119" w:date="2019-02-13T11:04:00Z">
            <w:r w:rsidDel="00000000" w:rsidR="00000000" w:rsidRPr="00000000">
              <w:rPr>
                <w:rFonts w:ascii="Times New Roman" w:cs="Times New Roman" w:eastAsia="Times New Roman" w:hAnsi="Times New Roman"/>
                <w:sz w:val="24"/>
                <w:szCs w:val="24"/>
                <w:rtl w:val="0"/>
              </w:rPr>
              <w:delText xml:space="preserve">detection </w:delText>
            </w:r>
          </w:del>
        </w:sdtContent>
      </w:sdt>
      <w:sdt>
        <w:sdtPr>
          <w:tag w:val="goog_rdk_206"/>
        </w:sdtPr>
        <w:sdtContent>
          <w:ins w:author="Kathi Jo Jankowski" w:id="119" w:date="2019-02-13T11:04:00Z">
            <w:r w:rsidDel="00000000" w:rsidR="00000000" w:rsidRPr="00000000">
              <w:rPr>
                <w:rFonts w:ascii="Times New Roman" w:cs="Times New Roman" w:eastAsia="Times New Roman" w:hAnsi="Times New Roman"/>
                <w:sz w:val="24"/>
                <w:szCs w:val="24"/>
                <w:rtl w:val="0"/>
              </w:rPr>
              <w:t xml:space="preserve">occurrence </w:t>
            </w:r>
          </w:ins>
        </w:sdtContent>
      </w:sdt>
      <w:r w:rsidDel="00000000" w:rsidR="00000000" w:rsidRPr="00000000">
        <w:rPr>
          <w:rFonts w:ascii="Times New Roman" w:cs="Times New Roman" w:eastAsia="Times New Roman" w:hAnsi="Times New Roman"/>
          <w:sz w:val="24"/>
          <w:szCs w:val="24"/>
          <w:rtl w:val="0"/>
        </w:rPr>
        <w:t xml:space="preserve">rates remained steady in other habitats during the same period (Table 3). Positive monotonic trends in the main and side channel border habitats were </w:t>
      </w:r>
      <w:sdt>
        <w:sdtPr>
          <w:tag w:val="goog_rdk_207"/>
        </w:sdtPr>
        <w:sdtContent>
          <w:commentRangeStart w:id="8"/>
        </w:sdtContent>
      </w:sdt>
      <w:r w:rsidDel="00000000" w:rsidR="00000000" w:rsidRPr="00000000">
        <w:rPr>
          <w:rFonts w:ascii="Times New Roman" w:cs="Times New Roman" w:eastAsia="Times New Roman" w:hAnsi="Times New Roman"/>
          <w:sz w:val="24"/>
          <w:szCs w:val="24"/>
          <w:rtl w:val="0"/>
        </w:rPr>
        <w:t xml:space="preserve">detected</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(Table S5) but appear to be driven by low proportions of large wood at sampling sites prior to 1999 (Table S4). In Pool 8, overall patterns of large wood prevalence through time appear to be driven mainly by patterns in side channel border, backwater, and impounded area habitats. Statistically significant monotonic declines in large wood </w:t>
      </w:r>
      <w:sdt>
        <w:sdtPr>
          <w:tag w:val="goog_rdk_208"/>
        </w:sdtPr>
        <w:sdtContent>
          <w:del w:author="Kathi Jo Jankowski" w:id="120" w:date="2019-02-13T11:03:00Z">
            <w:r w:rsidDel="00000000" w:rsidR="00000000" w:rsidRPr="00000000">
              <w:rPr>
                <w:rFonts w:ascii="Times New Roman" w:cs="Times New Roman" w:eastAsia="Times New Roman" w:hAnsi="Times New Roman"/>
                <w:sz w:val="24"/>
                <w:szCs w:val="24"/>
                <w:rtl w:val="0"/>
              </w:rPr>
              <w:delText xml:space="preserve">detection</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209"/>
        </w:sdtPr>
        <w:sdtContent>
          <w:ins w:author="Kathi Jo Jankowski" w:id="121" w:date="2019-02-13T11:03:00Z">
            <w:r w:rsidDel="00000000" w:rsidR="00000000" w:rsidRPr="00000000">
              <w:rPr>
                <w:rFonts w:ascii="Times New Roman" w:cs="Times New Roman" w:eastAsia="Times New Roman" w:hAnsi="Times New Roman"/>
                <w:sz w:val="24"/>
                <w:szCs w:val="24"/>
                <w:rtl w:val="0"/>
              </w:rPr>
              <w:t xml:space="preserve">occurrence </w:t>
            </w:r>
          </w:ins>
        </w:sdtContent>
      </w:sdt>
      <w:r w:rsidDel="00000000" w:rsidR="00000000" w:rsidRPr="00000000">
        <w:rPr>
          <w:rFonts w:ascii="Times New Roman" w:cs="Times New Roman" w:eastAsia="Times New Roman" w:hAnsi="Times New Roman"/>
          <w:sz w:val="24"/>
          <w:szCs w:val="24"/>
          <w:rtl w:val="0"/>
        </w:rPr>
        <w:t xml:space="preserve">and break points in these three habitats were consistent with overall TAA patterns (Table 3, Table S4, Table S5). The proportion of sampling locations with large wood declined sharply prior to the break points in impounded and backwater habitats, leveling out to only slight or non-significant declines later in time (Table 3, Figure 3). No statistically significant break points or trends were detected for the main channel border habitat, suggesting that factors driving patterns of large wood </w:t>
      </w:r>
      <w:sdt>
        <w:sdtPr>
          <w:tag w:val="goog_rdk_210"/>
        </w:sdtPr>
        <w:sdtContent>
          <w:del w:author="Kathi Jo Jankowski" w:id="122" w:date="2018-12-21T15:20:00Z">
            <w:r w:rsidDel="00000000" w:rsidR="00000000" w:rsidRPr="00000000">
              <w:rPr>
                <w:rFonts w:ascii="Times New Roman" w:cs="Times New Roman" w:eastAsia="Times New Roman" w:hAnsi="Times New Roman"/>
                <w:sz w:val="24"/>
                <w:szCs w:val="24"/>
                <w:rtl w:val="0"/>
              </w:rPr>
              <w:delText xml:space="preserve">detectability </w:delText>
            </w:r>
          </w:del>
        </w:sdtContent>
      </w:sdt>
      <w:sdt>
        <w:sdtPr>
          <w:tag w:val="goog_rdk_211"/>
        </w:sdtPr>
        <w:sdtContent>
          <w:ins w:author="Kathi Jo Jankowski" w:id="122" w:date="2018-12-21T15:20:00Z"/>
          <w:sdt>
            <w:sdtPr>
              <w:tag w:val="goog_rdk_212"/>
            </w:sdtPr>
            <w:sdtContent>
              <w:commentRangeStart w:id="9"/>
            </w:sdtContent>
          </w:sdt>
          <w:ins w:author="Kathi Jo Jankowski" w:id="122" w:date="2018-12-21T15:20:00Z">
            <w:r w:rsidDel="00000000" w:rsidR="00000000" w:rsidRPr="00000000">
              <w:rPr>
                <w:rFonts w:ascii="Times New Roman" w:cs="Times New Roman" w:eastAsia="Times New Roman" w:hAnsi="Times New Roman"/>
                <w:sz w:val="24"/>
                <w:szCs w:val="24"/>
                <w:rtl w:val="0"/>
              </w:rPr>
              <w:t xml:space="preserve">occurrence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in this habitat are different </w:t>
      </w:r>
      <w:sdt>
        <w:sdtPr>
          <w:tag w:val="goog_rdk_213"/>
        </w:sdtPr>
        <w:sdtContent>
          <w:ins w:author="Kaija Gahm" w:id="123" w:date="2019-10-30T22:25:56Z">
            <w:r w:rsidDel="00000000" w:rsidR="00000000" w:rsidRPr="00000000">
              <w:rPr>
                <w:rFonts w:ascii="Times New Roman" w:cs="Times New Roman" w:eastAsia="Times New Roman" w:hAnsi="Times New Roman"/>
                <w:sz w:val="24"/>
                <w:szCs w:val="24"/>
                <w:rtl w:val="0"/>
              </w:rPr>
              <w:t xml:space="preserve">from those</w:t>
            </w:r>
          </w:ins>
        </w:sdtContent>
      </w:sdt>
      <w:sdt>
        <w:sdtPr>
          <w:tag w:val="goog_rdk_214"/>
        </w:sdtPr>
        <w:sdtContent>
          <w:del w:author="Kaija Gahm" w:id="123" w:date="2019-10-30T22:25:56Z">
            <w:r w:rsidDel="00000000" w:rsidR="00000000" w:rsidRPr="00000000">
              <w:rPr>
                <w:rFonts w:ascii="Times New Roman" w:cs="Times New Roman" w:eastAsia="Times New Roman" w:hAnsi="Times New Roman"/>
                <w:sz w:val="24"/>
                <w:szCs w:val="24"/>
                <w:rtl w:val="0"/>
              </w:rPr>
              <w:delText xml:space="preserve">than</w:delText>
            </w:r>
          </w:del>
        </w:sdtContent>
      </w:sdt>
      <w:r w:rsidDel="00000000" w:rsidR="00000000" w:rsidRPr="00000000">
        <w:rPr>
          <w:rFonts w:ascii="Times New Roman" w:cs="Times New Roman" w:eastAsia="Times New Roman" w:hAnsi="Times New Roman"/>
          <w:sz w:val="24"/>
          <w:szCs w:val="24"/>
          <w:rtl w:val="0"/>
        </w:rPr>
        <w:t xml:space="preserve"> in other habitats. In Pool 13, the only statistically significant pattern </w:t>
      </w:r>
      <w:sdt>
        <w:sdtPr>
          <w:tag w:val="goog_rdk_215"/>
        </w:sdtPr>
        <w:sdtContent>
          <w:del w:author="Kathi Jo Jankowski" w:id="124" w:date="2019-02-13T11:06:00Z">
            <w:r w:rsidDel="00000000" w:rsidR="00000000" w:rsidRPr="00000000">
              <w:rPr>
                <w:rFonts w:ascii="Times New Roman" w:cs="Times New Roman" w:eastAsia="Times New Roman" w:hAnsi="Times New Roman"/>
                <w:sz w:val="24"/>
                <w:szCs w:val="24"/>
                <w:rtl w:val="0"/>
              </w:rPr>
              <w:delText xml:space="preserve">detected </w:delText>
            </w:r>
          </w:del>
        </w:sdtContent>
      </w:sdt>
      <w:sdt>
        <w:sdtPr>
          <w:tag w:val="goog_rdk_216"/>
        </w:sdtPr>
        <w:sdtContent>
          <w:ins w:author="Kathi Jo Jankowski" w:id="124" w:date="2019-02-13T11:06:00Z">
            <w:r w:rsidDel="00000000" w:rsidR="00000000" w:rsidRPr="00000000">
              <w:rPr>
                <w:rFonts w:ascii="Times New Roman" w:cs="Times New Roman" w:eastAsia="Times New Roman" w:hAnsi="Times New Roman"/>
                <w:sz w:val="24"/>
                <w:szCs w:val="24"/>
                <w:rtl w:val="0"/>
              </w:rPr>
              <w:t xml:space="preserve">observed </w:t>
            </w:r>
          </w:ins>
        </w:sdtContent>
      </w:sdt>
      <w:r w:rsidDel="00000000" w:rsidR="00000000" w:rsidRPr="00000000">
        <w:rPr>
          <w:rFonts w:ascii="Times New Roman" w:cs="Times New Roman" w:eastAsia="Times New Roman" w:hAnsi="Times New Roman"/>
          <w:sz w:val="24"/>
          <w:szCs w:val="24"/>
          <w:rtl w:val="0"/>
        </w:rPr>
        <w:t xml:space="preserve">across aquatic habitat types was a monotonic decline in the main channel border habitat. However, a linear regression model was not statistically significant (F=1.541, </w:t>
      </w:r>
      <w:sdt>
        <w:sdtPr>
          <w:tag w:val="goog_rdk_217"/>
        </w:sdtPr>
        <w:sdtContent>
          <w:del w:author="Kathi Jo Jankowski" w:id="125" w:date="2018-12-21T15:21:00Z">
            <w:r w:rsidDel="00000000" w:rsidR="00000000" w:rsidRPr="00000000">
              <w:rPr>
                <w:rFonts w:ascii="Times New Roman" w:cs="Times New Roman" w:eastAsia="Times New Roman" w:hAnsi="Times New Roman"/>
                <w:sz w:val="24"/>
                <w:szCs w:val="24"/>
                <w:rtl w:val="0"/>
              </w:rPr>
              <w:delText xml:space="preserve">r</w:delText>
            </w:r>
            <w:r w:rsidDel="00000000" w:rsidR="00000000" w:rsidRPr="00000000">
              <w:rPr>
                <w:rFonts w:ascii="Times New Roman" w:cs="Times New Roman" w:eastAsia="Times New Roman" w:hAnsi="Times New Roman"/>
                <w:sz w:val="24"/>
                <w:szCs w:val="24"/>
                <w:vertAlign w:val="superscript"/>
                <w:rtl w:val="0"/>
              </w:rPr>
              <w:delText xml:space="preserve">2</w:delText>
            </w:r>
            <w:r w:rsidDel="00000000" w:rsidR="00000000" w:rsidRPr="00000000">
              <w:rPr>
                <w:rFonts w:ascii="Times New Roman" w:cs="Times New Roman" w:eastAsia="Times New Roman" w:hAnsi="Times New Roman"/>
                <w:sz w:val="24"/>
                <w:szCs w:val="24"/>
                <w:vertAlign w:val="subscript"/>
                <w:rtl w:val="0"/>
              </w:rPr>
              <w:delText xml:space="preserve">adj </w:delText>
            </w:r>
          </w:del>
        </w:sdtContent>
      </w:sdt>
      <w:sdt>
        <w:sdtPr>
          <w:tag w:val="goog_rdk_218"/>
        </w:sdtPr>
        <w:sdtContent>
          <w:ins w:author="Kathi Jo Jankowski" w:id="125" w:date="2018-12-21T15:21:00Z">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adj </w:t>
            </w:r>
          </w:ins>
        </w:sdtContent>
      </w:sdt>
      <w:r w:rsidDel="00000000" w:rsidR="00000000" w:rsidRPr="00000000">
        <w:rPr>
          <w:rFonts w:ascii="Times New Roman" w:cs="Times New Roman" w:eastAsia="Times New Roman" w:hAnsi="Times New Roman"/>
          <w:sz w:val="24"/>
          <w:szCs w:val="24"/>
          <w:rtl w:val="0"/>
        </w:rPr>
        <w:t xml:space="preserve">= 0.022, p=0.227), possibly due to the influence of low values during the first 3 years of sampling to which the Mann-Kendall test would be more </w:t>
      </w:r>
      <w:sdt>
        <w:sdtPr>
          <w:tag w:val="goog_rdk_219"/>
        </w:sdtPr>
        <w:sdtContent>
          <w:commentRangeStart w:id="10"/>
        </w:sdtContent>
      </w:sdt>
      <w:r w:rsidDel="00000000" w:rsidR="00000000" w:rsidRPr="00000000">
        <w:rPr>
          <w:rFonts w:ascii="Times New Roman" w:cs="Times New Roman" w:eastAsia="Times New Roman" w:hAnsi="Times New Roman"/>
          <w:sz w:val="24"/>
          <w:szCs w:val="24"/>
          <w:rtl w:val="0"/>
        </w:rPr>
        <w:t xml:space="preserve">robust</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All other habitat types in Pool 13 exhibited no trends or break points. Patterns of large wood prevalence through time in the aquatic habitats of the La Grange reach were also consistent with overall TAA patterns: large wood </w:t>
      </w:r>
      <w:sdt>
        <w:sdtPr>
          <w:tag w:val="goog_rdk_220"/>
        </w:sdtPr>
        <w:sdtContent>
          <w:del w:author="Kathi Jo Jankowski" w:id="126" w:date="2019-02-13T11:03:00Z">
            <w:r w:rsidDel="00000000" w:rsidR="00000000" w:rsidRPr="00000000">
              <w:rPr>
                <w:rFonts w:ascii="Times New Roman" w:cs="Times New Roman" w:eastAsia="Times New Roman" w:hAnsi="Times New Roman"/>
                <w:sz w:val="24"/>
                <w:szCs w:val="24"/>
                <w:rtl w:val="0"/>
              </w:rPr>
              <w:delText xml:space="preserve">detection</w:delText>
            </w:r>
          </w:del>
        </w:sdtContent>
      </w:sdt>
      <w:sdt>
        <w:sdtPr>
          <w:tag w:val="goog_rdk_221"/>
        </w:sdtPr>
        <w:sdtContent>
          <w:ins w:author="Kathi Jo Jankowski" w:id="126" w:date="2019-02-13T11:03:00Z">
            <w:r w:rsidDel="00000000" w:rsidR="00000000" w:rsidRPr="00000000">
              <w:rPr>
                <w:rFonts w:ascii="Times New Roman" w:cs="Times New Roman" w:eastAsia="Times New Roman" w:hAnsi="Times New Roman"/>
                <w:sz w:val="24"/>
                <w:szCs w:val="24"/>
                <w:rtl w:val="0"/>
              </w:rPr>
              <w:t xml:space="preserve">occurrence</w:t>
            </w:r>
          </w:ins>
        </w:sdtContent>
      </w:sdt>
      <w:r w:rsidDel="00000000" w:rsidR="00000000" w:rsidRPr="00000000">
        <w:rPr>
          <w:rFonts w:ascii="Times New Roman" w:cs="Times New Roman" w:eastAsia="Times New Roman" w:hAnsi="Times New Roman"/>
          <w:sz w:val="24"/>
          <w:szCs w:val="24"/>
          <w:rtl w:val="0"/>
        </w:rPr>
        <w:t xml:space="preserve"> declined strongly through time in all three habitats. Break points were detected in all three habitat types, but only the break point in the main channel border habitat aligned temporally with the overall TAA break point of 2011. </w:t>
      </w:r>
      <w:sdt>
        <w:sdtPr>
          <w:tag w:val="goog_rdk_222"/>
        </w:sdtPr>
        <w:sdtContent>
          <w:del w:author="Kathi Jo Jankowski" w:id="127" w:date="2019-02-13T10:58:00Z">
            <w:r w:rsidDel="00000000" w:rsidR="00000000" w:rsidRPr="00000000">
              <w:rPr>
                <w:rFonts w:ascii="Times New Roman" w:cs="Times New Roman" w:eastAsia="Times New Roman" w:hAnsi="Times New Roman"/>
                <w:sz w:val="24"/>
                <w:szCs w:val="24"/>
                <w:rtl w:val="0"/>
              </w:rPr>
              <w:delText xml:space="preserve">No trends or breakpoints were observed in any aquatic habitat type in Pool 26 or Open River, consistent with the overall pattern of large wood detection</w:delText>
            </w:r>
          </w:del>
        </w:sdtContent>
      </w:sdt>
      <w:sdt>
        <w:sdtPr>
          <w:tag w:val="goog_rdk_223"/>
        </w:sdtPr>
        <w:sdtContent>
          <w:ins w:author="Kathi Jo Jankowski" w:id="127" w:date="2019-02-13T10:58:00Z">
            <w:r w:rsidDel="00000000" w:rsidR="00000000" w:rsidRPr="00000000">
              <w:rPr>
                <w:rFonts w:ascii="Times New Roman" w:cs="Times New Roman" w:eastAsia="Times New Roman" w:hAnsi="Times New Roman"/>
                <w:sz w:val="24"/>
                <w:szCs w:val="24"/>
                <w:rtl w:val="0"/>
              </w:rPr>
              <w:t xml:space="preserve">occurrence</w:t>
            </w:r>
          </w:ins>
        </w:sdtContent>
      </w:sdt>
      <w:sdt>
        <w:sdtPr>
          <w:tag w:val="goog_rdk_224"/>
        </w:sdtPr>
        <w:sdtContent>
          <w:del w:author="Kathi Jo Jankowski" w:id="128" w:date="2019-02-13T10:58:00Z">
            <w:r w:rsidDel="00000000" w:rsidR="00000000" w:rsidRPr="00000000">
              <w:rPr>
                <w:rFonts w:ascii="Times New Roman" w:cs="Times New Roman" w:eastAsia="Times New Roman" w:hAnsi="Times New Roman"/>
                <w:sz w:val="24"/>
                <w:szCs w:val="24"/>
                <w:rtl w:val="0"/>
              </w:rPr>
              <w:delText xml:space="preserve"> in those TAAs. </w:delText>
            </w:r>
          </w:del>
        </w:sdtContent>
      </w:sdt>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Temporal trends and breakpoints in the proportion of sampling locations with large wood (LW) in aquatic habitat types (MCB=main channel border, SCB=side channel border, BWC=contiguous backwater, IMP=impounded). Vertical lines indicate a statistically significant break point in the central tendency. Other lines indicate statistically significant linear regression models fit to either a portion of the time series or entire time series. </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sectPr>
          <w:type w:val="nextPage"/>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Pr>
        <w:drawing>
          <wp:inline distB="0" distT="0" distL="0" distR="0">
            <wp:extent cx="8021205" cy="597305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021205" cy="597305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Associations with Environmental Attributes</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Large wood is relatively abundant in UMR overall, likely providing important benefits to the river-floodplain ecosystem. </w:t>
      </w:r>
    </w:p>
    <w:p w:rsidR="00000000" w:rsidDel="00000000" w:rsidP="00000000" w:rsidRDefault="00000000" w:rsidRPr="00000000" w14:paraId="000001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benefits to the river-floodplain ecosystem. </w:t>
      </w:r>
    </w:p>
    <w:p w:rsidR="00000000" w:rsidDel="00000000" w:rsidP="00000000" w:rsidRDefault="00000000" w:rsidRPr="00000000" w14:paraId="000001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relate to Angradi and others – similar patterns of distribution? </w:t>
      </w:r>
    </w:p>
    <w:p w:rsidR="00000000" w:rsidDel="00000000" w:rsidP="00000000" w:rsidRDefault="00000000" w:rsidRPr="00000000" w14:paraId="000001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Relate to historical values – and mention potential for future change due to fpf structure and composition? </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its overall abundance, the distribution of LW exhibits spatial and temporal patterns in abundance that may have important ecological implications.  </w:t>
      </w:r>
    </w:p>
    <w:p w:rsidR="00000000" w:rsidDel="00000000" w:rsidP="00000000" w:rsidRDefault="00000000" w:rsidRPr="00000000" w14:paraId="000001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Distributions across pools </w:t>
      </w:r>
    </w:p>
    <w:p w:rsidR="00000000" w:rsidDel="00000000" w:rsidP="00000000" w:rsidRDefault="00000000" w:rsidRPr="00000000" w14:paraId="000001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important structure to aquatic areas in La grange and Open River reaches which lack other structures (aq veg, eg) compared to other navigation pools. Therefore, although we observed long term declines in LW occurrence in Pool 8 and La Grange, the loss of wood from the La Grange pool may be more ecologically impactful in that stretch of river compared to Pool 8. Continued LW monitoring would be important in all areas, but especially in reaches like the La Grange pool.  </w:t>
      </w:r>
    </w:p>
    <w:p w:rsidR="00000000" w:rsidDel="00000000" w:rsidP="00000000" w:rsidRDefault="00000000" w:rsidRPr="00000000" w14:paraId="000001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 occurrence in open river may be due to lack of complexity, limited forested borders, and different flow characteristics that contribute to greater likelihood of wood being transported through the system rather than remaining anchored in place (speculation!). Open River ecology is different than other reaches. Wood could be important refuge in open river because “matrix” is harsh compared to more hydrogeomorphically diverse stretches of river</w:t>
      </w:r>
    </w:p>
    <w:p w:rsidR="00000000" w:rsidDel="00000000" w:rsidP="00000000" w:rsidRDefault="00000000" w:rsidRPr="00000000" w14:paraId="000001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Distributions across habitat types </w:t>
      </w:r>
    </w:p>
    <w:p w:rsidR="00000000" w:rsidDel="00000000" w:rsidP="00000000" w:rsidRDefault="00000000" w:rsidRPr="00000000" w14:paraId="000001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side channel borders and their hydraulic and ecological function</w:t>
      </w:r>
    </w:p>
    <w:p w:rsidR="00000000" w:rsidDel="00000000" w:rsidP="00000000" w:rsidRDefault="00000000" w:rsidRPr="00000000" w14:paraId="000001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spatially and temporally varying distributions of LW we document here suggest that the occurrence of LW in the UMRS is related to complex eco-hydrological processes.   </w:t>
      </w:r>
    </w:p>
    <w:p w:rsidR="00000000" w:rsidDel="00000000" w:rsidP="00000000" w:rsidRDefault="00000000" w:rsidRPr="00000000" w14:paraId="000001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{describe processes}  </w:t>
      </w:r>
    </w:p>
    <w:p w:rsidR="00000000" w:rsidDel="00000000" w:rsidP="00000000" w:rsidRDefault="00000000" w:rsidRPr="00000000" w14:paraId="000001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studies on the transport of woody debris in the UMRS would greatly improve our understanding of LW in a great river of national and international importance.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detected spatial and temporal patterns using a relatively coarse dataset that was design for the purposes of fish population monitoring rather than understanding long-term woody debris dynamics. </w:t>
      </w:r>
    </w:p>
    <w:p w:rsidR="00000000" w:rsidDel="00000000" w:rsidP="00000000" w:rsidRDefault="00000000" w:rsidRPr="00000000" w14:paraId="000001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Long-term datasets are powerful assets to not only for monitoring resource availability or ecological management planning, but also for addressing research questions that are both anticipated and unanticipated during the planning and initiation stages of the data collection effort. It is important, therefore, for long-term monitoring programs to place a high value on maintaining standardized measurements through time (or if not possible, provide cross-walks to bridge revised methods), detailed metadata including the archiving of protocol and field notes, and accessible data archive. </w:t>
      </w:r>
    </w:p>
    <w:p w:rsidR="00000000" w:rsidDel="00000000" w:rsidP="00000000" w:rsidRDefault="00000000" w:rsidRPr="00000000" w14:paraId="000001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 of our dataset: </w:t>
      </w:r>
    </w:p>
    <w:p w:rsidR="00000000" w:rsidDel="00000000" w:rsidP="00000000" w:rsidRDefault="00000000" w:rsidRPr="00000000" w14:paraId="000001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Fish monitoring protocol rigorously standardized across field stations. However, no quantitative measures of LW are made in the field that would serve as size </w:t>
      </w:r>
      <w:sdt>
        <w:sdtPr>
          <w:tag w:val="goog_rdk_225"/>
        </w:sdtPr>
        <w:sdtContent>
          <w:del w:author="Kathi Jo Jankowski" w:id="129"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detection</w:delText>
            </w:r>
          </w:del>
        </w:sdtContent>
      </w:sdt>
      <w:sdt>
        <w:sdtPr>
          <w:tag w:val="goog_rdk_226"/>
        </w:sdtPr>
        <w:sdtContent>
          <w:ins w:author="Kathi Jo Jankowski" w:id="129"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occurrence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limits, although personnel all agree LW must be sized large enough to serve as permanent or semi-permanent habitat for fish (i.e., not floating and of substantial size). </w:t>
      </w:r>
      <w:sdt>
        <w:sdtPr>
          <w:tag w:val="goog_rdk_227"/>
        </w:sdtPr>
        <w:sdtContent>
          <w:del w:author="Kathi Jo Jankowski" w:id="130"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Detection</w:delText>
            </w:r>
          </w:del>
        </w:sdtContent>
      </w:sdt>
      <w:sdt>
        <w:sdtPr>
          <w:tag w:val="goog_rdk_228"/>
        </w:sdtPr>
        <w:sdtContent>
          <w:ins w:author="Kathi Jo Jankowski" w:id="130"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Occurrence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woody debris occurs both above the water line and below, the latter which can vary depending on total suspended solids concentration. High flow conditions might also impact </w:t>
      </w:r>
      <w:sdt>
        <w:sdtPr>
          <w:tag w:val="goog_rdk_229"/>
        </w:sdtPr>
        <w:sdtContent>
          <w:del w:author="Kathi Jo Jankowski" w:id="131"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detection</w:delText>
            </w:r>
          </w:del>
        </w:sdtContent>
      </w:sdt>
      <w:sdt>
        <w:sdtPr>
          <w:tag w:val="goog_rdk_230"/>
        </w:sdtPr>
        <w:sdtContent>
          <w:ins w:author="Kathi Jo Jankowski" w:id="131"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occurrence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high water levels would obscure partially submerged pieces. In addition field station at pool 13 also includes presence of LW when encountered while wading in shallow water even if the piece is not visible from above water – this could inflate occurrence values at this site compared to other sites. </w:t>
      </w:r>
    </w:p>
    <w:p w:rsidR="00000000" w:rsidDel="00000000" w:rsidP="00000000" w:rsidRDefault="00000000" w:rsidRPr="00000000" w14:paraId="000001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 turn-over in field staff through time makes it unlikely that </w:t>
      </w:r>
      <w:sdt>
        <w:sdtPr>
          <w:tag w:val="goog_rdk_231"/>
        </w:sdtPr>
        <w:sdtContent>
          <w:del w:author="Kathi Jo Jankowski" w:id="132"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detection</w:delText>
            </w:r>
          </w:del>
        </w:sdtContent>
      </w:sdt>
      <w:sdt>
        <w:sdtPr>
          <w:tag w:val="goog_rdk_232"/>
        </w:sdtPr>
        <w:sdtContent>
          <w:ins w:author="Kathi Jo Jankowski" w:id="132" w:date="2019-02-13T11:0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occurrence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rate changes through time would be an artifact of personnel changes. </w:t>
      </w:r>
    </w:p>
    <w:p w:rsidR="00000000" w:rsidDel="00000000" w:rsidP="00000000" w:rsidRDefault="00000000" w:rsidRPr="00000000" w14:paraId="000001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Improvements</w:t>
      </w:r>
    </w:p>
    <w:p w:rsidR="00000000" w:rsidDel="00000000" w:rsidP="00000000" w:rsidRDefault="00000000" w:rsidRPr="00000000" w14:paraId="0000018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Quantitative measures</w:t>
      </w:r>
      <w:sdt>
        <w:sdtPr>
          <w:tag w:val="goog_rdk_233"/>
        </w:sdtPr>
        <w:sdtContent>
          <w:ins w:author="Kathi Jo Jankowski" w:id="133" w:date="2019-04-17T10:11: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wood</w:t>
            </w:r>
          </w:ins>
        </w:sdtContent>
      </w:sdt>
      <w:r w:rsidDel="00000000" w:rsidR="00000000" w:rsidRPr="00000000">
        <w:rPr>
          <w:rtl w:val="0"/>
        </w:rPr>
      </w:r>
    </w:p>
    <w:p w:rsidR="00000000" w:rsidDel="00000000" w:rsidP="00000000" w:rsidRDefault="00000000" w:rsidRPr="00000000" w14:paraId="000001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coarse classifications (like field season 2018) to understand at a coarse level the quantity of wood. </w:t>
      </w:r>
    </w:p>
    <w:p w:rsidR="00000000" w:rsidDel="00000000" w:rsidP="00000000" w:rsidRDefault="00000000" w:rsidRPr="00000000" w14:paraId="000001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Ancillary data such as remotely sensed aerial imagery, side-scanning sonar data, etc. could be used to gain a fuller understanding of the quantity and distribution of LW in the UMRS, which in turn would form the basis for future analyses of transport dynamics and eco-geomorphic roles. </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thank Benjamin Schlifer for assistance with the LTRM fish monitoring database and Brian Ickes for interpreting LTRM fish sampling methodology. KG, SB, BB, DDB, and RH were supported by the National Science Foundation Research Experience for Undergraduates in Mathematical Biology, award #1559663. RE was supported through ___. KJJ and MVA were supported through the U.S. Army Corps of Engineers’ Upper Mississippi River Restoration Program. Any use of trade, firm, or product names is for descriptive purposes only and does not imply endorsement by the U.S. Government. </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Elith, J., J. R. Leathwick, and T. Hastie. 2008. A working guide to boosted regression trees. Journal of Animal Ecology 77:802–813.</w:t>
      </w:r>
    </w:p>
    <w:p w:rsidR="00000000" w:rsidDel="00000000" w:rsidP="00000000" w:rsidRDefault="00000000" w:rsidRPr="00000000" w14:paraId="00000194">
      <w:pPr>
        <w:spacing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Pettitt, A.N. 1979. A non-parametric approach to the change-point problem. Applied Statistics 28: 126 – 135. </w:t>
      </w:r>
    </w:p>
    <w:p w:rsidR="00000000" w:rsidDel="00000000" w:rsidP="00000000" w:rsidRDefault="00000000" w:rsidRPr="00000000" w14:paraId="00000196">
      <w:pPr>
        <w:spacing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Pohlert, T. 2018. Non-parametric trend tests and change-point </w:t>
      </w:r>
      <w:sdt>
        <w:sdtPr>
          <w:tag w:val="goog_rdk_234"/>
        </w:sdtPr>
        <w:sdtContent>
          <w:del w:author="Kathi Jo Jankowski" w:id="134" w:date="2019-02-13T11:03:00Z">
            <w:r w:rsidDel="00000000" w:rsidR="00000000" w:rsidRPr="00000000">
              <w:rPr>
                <w:rFonts w:ascii="Times New Roman" w:cs="Times New Roman" w:eastAsia="Times New Roman" w:hAnsi="Times New Roman"/>
                <w:sz w:val="24"/>
                <w:szCs w:val="24"/>
                <w:rtl w:val="0"/>
              </w:rPr>
              <w:delText xml:space="preserve">detection</w:delText>
            </w:r>
          </w:del>
        </w:sdtContent>
      </w:sdt>
      <w:sdt>
        <w:sdtPr>
          <w:tag w:val="goog_rdk_235"/>
        </w:sdtPr>
        <w:sdtContent>
          <w:ins w:author="Kathi Jo Jankowski" w:id="134" w:date="2019-02-13T11:03:00Z">
            <w:r w:rsidDel="00000000" w:rsidR="00000000" w:rsidRPr="00000000">
              <w:rPr>
                <w:rFonts w:ascii="Times New Roman" w:cs="Times New Roman" w:eastAsia="Times New Roman" w:hAnsi="Times New Roman"/>
                <w:sz w:val="24"/>
                <w:szCs w:val="24"/>
                <w:rtl w:val="0"/>
              </w:rPr>
              <w:t xml:space="preserve">occurrence</w:t>
            </w:r>
          </w:ins>
        </w:sdtContent>
      </w:sdt>
      <w:r w:rsidDel="00000000" w:rsidR="00000000" w:rsidRPr="00000000">
        <w:rPr>
          <w:rFonts w:ascii="Times New Roman" w:cs="Times New Roman" w:eastAsia="Times New Roman" w:hAnsi="Times New Roman"/>
          <w:sz w:val="24"/>
          <w:szCs w:val="24"/>
          <w:rtl w:val="0"/>
        </w:rPr>
        <w:t xml:space="preserve">, version 1.1.1. CRAN R package “</w:t>
      </w:r>
      <w:r w:rsidDel="00000000" w:rsidR="00000000" w:rsidRPr="00000000">
        <w:rPr>
          <w:rFonts w:ascii="Times New Roman" w:cs="Times New Roman" w:eastAsia="Times New Roman" w:hAnsi="Times New Roman"/>
          <w:i w:val="1"/>
          <w:sz w:val="24"/>
          <w:szCs w:val="24"/>
          <w:rtl w:val="0"/>
        </w:rPr>
        <w:t xml:space="preserve">trend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spacing w:line="240" w:lineRule="auto"/>
        <w:ind w:left="360" w:hanging="360"/>
        <w:rPr>
          <w:rFonts w:ascii="Times New Roman" w:cs="Times New Roman" w:eastAsia="Times New Roman" w:hAnsi="Times New Roman"/>
          <w:sz w:val="24"/>
          <w:szCs w:val="24"/>
        </w:rPr>
      </w:pPr>
      <w:r w:rsidDel="00000000" w:rsidR="00000000" w:rsidRPr="00000000">
        <w:rPr>
          <w:rtl w:val="0"/>
        </w:rPr>
      </w:r>
    </w:p>
    <w:sdt>
      <w:sdtPr>
        <w:tag w:val="goog_rdk_237"/>
      </w:sdtPr>
      <w:sdtContent>
        <w:p w:rsidR="00000000" w:rsidDel="00000000" w:rsidP="00000000" w:rsidRDefault="00000000" w:rsidRPr="00000000" w14:paraId="00000199">
          <w:pPr>
            <w:spacing w:line="240" w:lineRule="auto"/>
            <w:ind w:left="360" w:hanging="360"/>
            <w:rPr>
              <w:ins w:author="Jankowski, Kathi Jo" w:id="135" w:date="2019-06-27T10:36: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2018. R: a language and environment for statistical computing. R Foundation for Statistical Computing, Vienna, Austria. URL: </w:t>
          </w:r>
          <w:hyperlink r:id="rId11">
            <w:r w:rsidDel="00000000" w:rsidR="00000000" w:rsidRPr="00000000">
              <w:rPr>
                <w:rFonts w:ascii="Times New Roman" w:cs="Times New Roman" w:eastAsia="Times New Roman" w:hAnsi="Times New Roman"/>
                <w:color w:val="0563c1"/>
                <w:sz w:val="24"/>
                <w:szCs w:val="24"/>
                <w:u w:val="single"/>
                <w:rtl w:val="0"/>
              </w:rPr>
              <w:t xml:space="preserve">https://www.R-project.org/</w:t>
            </w:r>
          </w:hyperlink>
          <w:r w:rsidDel="00000000" w:rsidR="00000000" w:rsidRPr="00000000">
            <w:rPr>
              <w:rFonts w:ascii="Times New Roman" w:cs="Times New Roman" w:eastAsia="Times New Roman" w:hAnsi="Times New Roman"/>
              <w:sz w:val="24"/>
              <w:szCs w:val="24"/>
              <w:rtl w:val="0"/>
            </w:rPr>
            <w:t xml:space="preserve">. </w:t>
          </w:r>
          <w:sdt>
            <w:sdtPr>
              <w:tag w:val="goog_rdk_236"/>
            </w:sdtPr>
            <w:sdtContent>
              <w:ins w:author="Jankowski, Kathi Jo" w:id="135" w:date="2019-06-27T10:36:00Z">
                <w:r w:rsidDel="00000000" w:rsidR="00000000" w:rsidRPr="00000000">
                  <w:rPr>
                    <w:rtl w:val="0"/>
                  </w:rPr>
                </w:r>
              </w:ins>
            </w:sdtContent>
          </w:sdt>
        </w:p>
      </w:sdtContent>
    </w:sdt>
    <w:sdt>
      <w:sdtPr>
        <w:tag w:val="goog_rdk_239"/>
      </w:sdtPr>
      <w:sdtContent>
        <w:p w:rsidR="00000000" w:rsidDel="00000000" w:rsidP="00000000" w:rsidRDefault="00000000" w:rsidRPr="00000000" w14:paraId="0000019A">
          <w:pPr>
            <w:spacing w:line="240" w:lineRule="auto"/>
            <w:ind w:left="360" w:hanging="360"/>
            <w:rPr>
              <w:ins w:author="Jankowski, Kathi Jo" w:id="135" w:date="2019-06-27T10:36:00Z"/>
              <w:rFonts w:ascii="Times New Roman" w:cs="Times New Roman" w:eastAsia="Times New Roman" w:hAnsi="Times New Roman"/>
              <w:sz w:val="24"/>
              <w:szCs w:val="24"/>
            </w:rPr>
          </w:pPr>
          <w:sdt>
            <w:sdtPr>
              <w:tag w:val="goog_rdk_238"/>
            </w:sdtPr>
            <w:sdtContent>
              <w:ins w:author="Jankowski, Kathi Jo" w:id="135" w:date="2019-06-27T10:36:00Z">
                <w:r w:rsidDel="00000000" w:rsidR="00000000" w:rsidRPr="00000000">
                  <w:rPr>
                    <w:rtl w:val="0"/>
                  </w:rPr>
                </w:r>
              </w:ins>
            </w:sdtContent>
          </w:sdt>
        </w:p>
      </w:sdtContent>
    </w:sdt>
    <w:sdt>
      <w:sdtPr>
        <w:tag w:val="goog_rdk_241"/>
      </w:sdtPr>
      <w:sdtContent>
        <w:p w:rsidR="00000000" w:rsidDel="00000000" w:rsidP="00000000" w:rsidRDefault="00000000" w:rsidRPr="00000000" w14:paraId="0000019B">
          <w:pPr>
            <w:spacing w:line="240" w:lineRule="auto"/>
            <w:ind w:left="360" w:hanging="360"/>
            <w:rPr>
              <w:ins w:author="Jankowski, Kathi Jo" w:id="135" w:date="2019-06-27T10:36:00Z"/>
              <w:rFonts w:ascii="Times New Roman" w:cs="Times New Roman" w:eastAsia="Times New Roman" w:hAnsi="Times New Roman"/>
              <w:sz w:val="24"/>
              <w:szCs w:val="24"/>
            </w:rPr>
          </w:pPr>
          <w:sdt>
            <w:sdtPr>
              <w:tag w:val="goog_rdk_240"/>
            </w:sdtPr>
            <w:sdtContent>
              <w:ins w:author="Jankowski, Kathi Jo" w:id="135" w:date="2019-06-27T10:36:00Z">
                <w:r w:rsidDel="00000000" w:rsidR="00000000" w:rsidRPr="00000000">
                  <w:rPr>
                    <w:rtl w:val="0"/>
                  </w:rPr>
                </w:r>
              </w:ins>
            </w:sdtContent>
          </w:sdt>
        </w:p>
      </w:sdtContent>
    </w:sdt>
    <w:sdt>
      <w:sdtPr>
        <w:tag w:val="goog_rdk_243"/>
      </w:sdtPr>
      <w:sdtContent>
        <w:p w:rsidR="00000000" w:rsidDel="00000000" w:rsidP="00000000" w:rsidRDefault="00000000" w:rsidRPr="00000000" w14:paraId="0000019C">
          <w:pPr>
            <w:spacing w:line="240" w:lineRule="auto"/>
            <w:ind w:left="360" w:hanging="360"/>
            <w:rPr>
              <w:ins w:author="Jankowski, Kathi Jo" w:id="135" w:date="2019-06-27T10:36:00Z"/>
              <w:rFonts w:ascii="Times New Roman" w:cs="Times New Roman" w:eastAsia="Times New Roman" w:hAnsi="Times New Roman"/>
              <w:sz w:val="24"/>
              <w:szCs w:val="24"/>
            </w:rPr>
          </w:pPr>
          <w:sdt>
            <w:sdtPr>
              <w:tag w:val="goog_rdk_242"/>
            </w:sdtPr>
            <w:sdtContent>
              <w:ins w:author="Jankowski, Kathi Jo" w:id="135" w:date="2019-06-27T10:36:00Z">
                <w:r w:rsidDel="00000000" w:rsidR="00000000" w:rsidRPr="00000000">
                  <w:rPr>
                    <w:rtl w:val="0"/>
                  </w:rPr>
                </w:r>
              </w:ins>
            </w:sdtContent>
          </w:sdt>
        </w:p>
      </w:sdtContent>
    </w:sdt>
    <w:p w:rsidR="00000000" w:rsidDel="00000000" w:rsidP="00000000" w:rsidRDefault="00000000" w:rsidRPr="00000000" w14:paraId="0000019D">
      <w:pPr>
        <w:spacing w:line="240" w:lineRule="auto"/>
        <w:ind w:left="360" w:hanging="360"/>
        <w:rPr>
          <w:rFonts w:ascii="Times New Roman" w:cs="Times New Roman" w:eastAsia="Times New Roman" w:hAnsi="Times New Roman"/>
          <w:sz w:val="24"/>
          <w:szCs w:val="24"/>
        </w:rPr>
      </w:pPr>
      <w:r w:rsidDel="00000000" w:rsidR="00000000" w:rsidRPr="00000000">
        <w:rPr>
          <w:rtl w:val="0"/>
        </w:rPr>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234"/>
        <w:gridCol w:w="2235"/>
        <w:gridCol w:w="2235"/>
        <w:tblGridChange w:id="0">
          <w:tblGrid>
            <w:gridCol w:w="2286"/>
            <w:gridCol w:w="2234"/>
            <w:gridCol w:w="2235"/>
            <w:gridCol w:w="2235"/>
          </w:tblGrid>
        </w:tblGridChange>
      </w:tblGrid>
      <w:sdt>
        <w:sdtPr>
          <w:tag w:val="goog_rdk_245"/>
        </w:sdtPr>
        <w:sdtContent>
          <w:tr>
            <w:trPr>
              <w:ins w:author="Jankowski, Kathi Jo" w:id="136" w:date="2019-06-27T10:36:00Z"/>
            </w:trPr>
            <w:tc>
              <w:tcPr/>
              <w:sdt>
                <w:sdtPr>
                  <w:tag w:val="goog_rdk_247"/>
                </w:sdtPr>
                <w:sdtContent>
                  <w:p w:rsidR="00000000" w:rsidDel="00000000" w:rsidP="00000000" w:rsidRDefault="00000000" w:rsidRPr="00000000" w14:paraId="0000019E">
                    <w:pPr>
                      <w:spacing w:line="240" w:lineRule="auto"/>
                      <w:rPr>
                        <w:ins w:author="Jankowski, Kathi Jo" w:id="136" w:date="2019-06-27T10:36:00Z"/>
                        <w:rFonts w:ascii="Times New Roman" w:cs="Times New Roman" w:eastAsia="Times New Roman" w:hAnsi="Times New Roman"/>
                        <w:sz w:val="24"/>
                        <w:szCs w:val="24"/>
                      </w:rPr>
                    </w:pPr>
                    <w:sdt>
                      <w:sdtPr>
                        <w:tag w:val="goog_rdk_246"/>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Variable</w:t>
                          </w:r>
                        </w:ins>
                      </w:sdtContent>
                    </w:sdt>
                  </w:p>
                </w:sdtContent>
              </w:sdt>
            </w:tc>
            <w:tc>
              <w:tcPr/>
              <w:sdt>
                <w:sdtPr>
                  <w:tag w:val="goog_rdk_249"/>
                </w:sdtPr>
                <w:sdtContent>
                  <w:p w:rsidR="00000000" w:rsidDel="00000000" w:rsidP="00000000" w:rsidRDefault="00000000" w:rsidRPr="00000000" w14:paraId="0000019F">
                    <w:pPr>
                      <w:spacing w:line="240" w:lineRule="auto"/>
                      <w:rPr>
                        <w:ins w:author="Jankowski, Kathi Jo" w:id="136" w:date="2019-06-27T10:36:00Z"/>
                        <w:rFonts w:ascii="Times New Roman" w:cs="Times New Roman" w:eastAsia="Times New Roman" w:hAnsi="Times New Roman"/>
                        <w:sz w:val="24"/>
                        <w:szCs w:val="24"/>
                      </w:rPr>
                    </w:pPr>
                    <w:sdt>
                      <w:sdtPr>
                        <w:tag w:val="goog_rdk_248"/>
                      </w:sdtPr>
                      <w:sdtContent>
                        <w:ins w:author="Jankowski, Kathi Jo" w:id="136" w:date="2019-06-27T10:36:00Z">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ins>
                      </w:sdtContent>
                    </w:sdt>
                  </w:p>
                </w:sdtContent>
              </w:sdt>
            </w:tc>
            <w:tc>
              <w:tcPr/>
              <w:sdt>
                <w:sdtPr>
                  <w:tag w:val="goog_rdk_251"/>
                </w:sdtPr>
                <w:sdtContent>
                  <w:p w:rsidR="00000000" w:rsidDel="00000000" w:rsidP="00000000" w:rsidRDefault="00000000" w:rsidRPr="00000000" w14:paraId="000001A0">
                    <w:pPr>
                      <w:spacing w:line="240" w:lineRule="auto"/>
                      <w:rPr>
                        <w:ins w:author="Jankowski, Kathi Jo" w:id="136" w:date="2019-06-27T10:36:00Z"/>
                        <w:rFonts w:ascii="Times New Roman" w:cs="Times New Roman" w:eastAsia="Times New Roman" w:hAnsi="Times New Roman"/>
                        <w:sz w:val="24"/>
                        <w:szCs w:val="24"/>
                      </w:rPr>
                    </w:pPr>
                    <w:sdt>
                      <w:sdtPr>
                        <w:tag w:val="goog_rdk_250"/>
                      </w:sdtPr>
                      <w:sdtContent>
                        <w:ins w:author="Jankowski, Kathi Jo" w:id="136" w:date="2019-06-27T10:36:00Z">
                          <w:r w:rsidDel="00000000" w:rsidR="00000000" w:rsidRPr="00000000">
                            <w:rPr>
                              <w:rFonts w:ascii="Times New Roman" w:cs="Times New Roman" w:eastAsia="Times New Roman" w:hAnsi="Times New Roman"/>
                              <w:b w:val="1"/>
                              <w:sz w:val="24"/>
                              <w:szCs w:val="24"/>
                              <w:rtl w:val="0"/>
                            </w:rPr>
                            <w:t xml:space="preserve">Collection Method</w:t>
                          </w:r>
                          <w:r w:rsidDel="00000000" w:rsidR="00000000" w:rsidRPr="00000000">
                            <w:rPr>
                              <w:rtl w:val="0"/>
                            </w:rPr>
                          </w:r>
                        </w:ins>
                      </w:sdtContent>
                    </w:sdt>
                  </w:p>
                </w:sdtContent>
              </w:sdt>
            </w:tc>
            <w:tc>
              <w:tcPr/>
              <w:sdt>
                <w:sdtPr>
                  <w:tag w:val="goog_rdk_253"/>
                </w:sdtPr>
                <w:sdtContent>
                  <w:p w:rsidR="00000000" w:rsidDel="00000000" w:rsidP="00000000" w:rsidRDefault="00000000" w:rsidRPr="00000000" w14:paraId="000001A1">
                    <w:pPr>
                      <w:spacing w:line="240" w:lineRule="auto"/>
                      <w:rPr>
                        <w:ins w:author="Jankowski, Kathi Jo" w:id="136" w:date="2019-06-27T10:36:00Z"/>
                        <w:rFonts w:ascii="Times New Roman" w:cs="Times New Roman" w:eastAsia="Times New Roman" w:hAnsi="Times New Roman"/>
                        <w:sz w:val="24"/>
                        <w:szCs w:val="24"/>
                      </w:rPr>
                    </w:pPr>
                    <w:sdt>
                      <w:sdtPr>
                        <w:tag w:val="goog_rdk_252"/>
                      </w:sdtPr>
                      <w:sdtContent>
                        <w:ins w:author="Jankowski, Kathi Jo" w:id="136" w:date="2019-06-27T10:36:00Z">
                          <w:r w:rsidDel="00000000" w:rsidR="00000000" w:rsidRPr="00000000">
                            <w:rPr>
                              <w:rFonts w:ascii="Times New Roman" w:cs="Times New Roman" w:eastAsia="Times New Roman" w:hAnsi="Times New Roman"/>
                              <w:b w:val="1"/>
                              <w:sz w:val="24"/>
                              <w:szCs w:val="24"/>
                              <w:rtl w:val="0"/>
                            </w:rPr>
                            <w:t xml:space="preserve">Spatial scale</w:t>
                          </w:r>
                          <w:r w:rsidDel="00000000" w:rsidR="00000000" w:rsidRPr="00000000">
                            <w:rPr>
                              <w:rtl w:val="0"/>
                            </w:rPr>
                          </w:r>
                        </w:ins>
                      </w:sdtContent>
                    </w:sdt>
                  </w:p>
                </w:sdtContent>
              </w:sdt>
            </w:tc>
          </w:tr>
        </w:sdtContent>
      </w:sdt>
      <w:sdt>
        <w:sdtPr>
          <w:tag w:val="goog_rdk_254"/>
        </w:sdtPr>
        <w:sdtContent>
          <w:tr>
            <w:trPr>
              <w:ins w:author="Jankowski, Kathi Jo" w:id="136" w:date="2019-06-27T10:36:00Z"/>
            </w:trPr>
            <w:tc>
              <w:tcPr/>
              <w:sdt>
                <w:sdtPr>
                  <w:tag w:val="goog_rdk_256"/>
                </w:sdtPr>
                <w:sdtContent>
                  <w:p w:rsidR="00000000" w:rsidDel="00000000" w:rsidP="00000000" w:rsidRDefault="00000000" w:rsidRPr="00000000" w14:paraId="000001A2">
                    <w:pPr>
                      <w:spacing w:line="240" w:lineRule="auto"/>
                      <w:rPr>
                        <w:ins w:author="Jankowski, Kathi Jo" w:id="136" w:date="2019-06-27T10:36:00Z"/>
                        <w:rFonts w:ascii="Times New Roman" w:cs="Times New Roman" w:eastAsia="Times New Roman" w:hAnsi="Times New Roman"/>
                        <w:sz w:val="24"/>
                        <w:szCs w:val="24"/>
                      </w:rPr>
                    </w:pPr>
                    <w:sdt>
                      <w:sdtPr>
                        <w:tag w:val="goog_rdk_255"/>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Wood </w:t>
                          </w:r>
                        </w:ins>
                      </w:sdtContent>
                    </w:sdt>
                  </w:p>
                </w:sdtContent>
              </w:sdt>
            </w:tc>
            <w:tc>
              <w:tcPr/>
              <w:sdt>
                <w:sdtPr>
                  <w:tag w:val="goog_rdk_258"/>
                </w:sdtPr>
                <w:sdtContent>
                  <w:p w:rsidR="00000000" w:rsidDel="00000000" w:rsidP="00000000" w:rsidRDefault="00000000" w:rsidRPr="00000000" w14:paraId="000001A3">
                    <w:pPr>
                      <w:spacing w:line="240" w:lineRule="auto"/>
                      <w:rPr>
                        <w:ins w:author="Jankowski, Kathi Jo" w:id="136" w:date="2019-06-27T10:36:00Z"/>
                        <w:rFonts w:ascii="Times New Roman" w:cs="Times New Roman" w:eastAsia="Times New Roman" w:hAnsi="Times New Roman"/>
                        <w:sz w:val="24"/>
                        <w:szCs w:val="24"/>
                      </w:rPr>
                    </w:pPr>
                    <w:sdt>
                      <w:sdtPr>
                        <w:tag w:val="goog_rdk_257"/>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Presence/absence</w:t>
                          </w:r>
                        </w:ins>
                      </w:sdtContent>
                    </w:sdt>
                  </w:p>
                </w:sdtContent>
              </w:sdt>
            </w:tc>
            <w:tc>
              <w:tcPr/>
              <w:sdt>
                <w:sdtPr>
                  <w:tag w:val="goog_rdk_260"/>
                </w:sdtPr>
                <w:sdtContent>
                  <w:p w:rsidR="00000000" w:rsidDel="00000000" w:rsidP="00000000" w:rsidRDefault="00000000" w:rsidRPr="00000000" w14:paraId="000001A4">
                    <w:pPr>
                      <w:spacing w:line="240" w:lineRule="auto"/>
                      <w:rPr>
                        <w:ins w:author="Jankowski, Kathi Jo" w:id="136" w:date="2019-06-27T10:36:00Z"/>
                        <w:rFonts w:ascii="Times New Roman" w:cs="Times New Roman" w:eastAsia="Times New Roman" w:hAnsi="Times New Roman"/>
                        <w:sz w:val="24"/>
                        <w:szCs w:val="24"/>
                      </w:rPr>
                    </w:pPr>
                    <w:sdt>
                      <w:sdtPr>
                        <w:tag w:val="goog_rdk_259"/>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Visual</w:t>
                          </w:r>
                        </w:ins>
                      </w:sdtContent>
                    </w:sdt>
                  </w:p>
                </w:sdtContent>
              </w:sdt>
            </w:tc>
            <w:tc>
              <w:tcPr/>
              <w:sdt>
                <w:sdtPr>
                  <w:tag w:val="goog_rdk_262"/>
                </w:sdtPr>
                <w:sdtContent>
                  <w:p w:rsidR="00000000" w:rsidDel="00000000" w:rsidP="00000000" w:rsidRDefault="00000000" w:rsidRPr="00000000" w14:paraId="000001A5">
                    <w:pPr>
                      <w:spacing w:line="240" w:lineRule="auto"/>
                      <w:rPr>
                        <w:ins w:author="Jankowski, Kathi Jo" w:id="136" w:date="2019-06-27T10:36:00Z"/>
                        <w:rFonts w:ascii="Times New Roman" w:cs="Times New Roman" w:eastAsia="Times New Roman" w:hAnsi="Times New Roman"/>
                        <w:sz w:val="24"/>
                        <w:szCs w:val="24"/>
                      </w:rPr>
                    </w:pPr>
                    <w:sdt>
                      <w:sdtPr>
                        <w:tag w:val="goog_rdk_261"/>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263"/>
        </w:sdtPr>
        <w:sdtContent>
          <w:tr>
            <w:trPr>
              <w:ins w:author="Jankowski, Kathi Jo" w:id="136" w:date="2019-06-27T10:36:00Z"/>
            </w:trPr>
            <w:tc>
              <w:tcPr/>
              <w:sdt>
                <w:sdtPr>
                  <w:tag w:val="goog_rdk_265"/>
                </w:sdtPr>
                <w:sdtContent>
                  <w:p w:rsidR="00000000" w:rsidDel="00000000" w:rsidP="00000000" w:rsidRDefault="00000000" w:rsidRPr="00000000" w14:paraId="000001A6">
                    <w:pPr>
                      <w:spacing w:line="240" w:lineRule="auto"/>
                      <w:rPr>
                        <w:ins w:author="Jankowski, Kathi Jo" w:id="136" w:date="2019-06-27T10:36:00Z"/>
                        <w:rFonts w:ascii="Times New Roman" w:cs="Times New Roman" w:eastAsia="Times New Roman" w:hAnsi="Times New Roman"/>
                        <w:sz w:val="24"/>
                        <w:szCs w:val="24"/>
                      </w:rPr>
                    </w:pPr>
                    <w:sdt>
                      <w:sdtPr>
                        <w:tag w:val="goog_rdk_264"/>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Water depth</w:t>
                          </w:r>
                        </w:ins>
                      </w:sdtContent>
                    </w:sdt>
                  </w:p>
                </w:sdtContent>
              </w:sdt>
            </w:tc>
            <w:tc>
              <w:tcPr/>
              <w:sdt>
                <w:sdtPr>
                  <w:tag w:val="goog_rdk_267"/>
                </w:sdtPr>
                <w:sdtContent>
                  <w:p w:rsidR="00000000" w:rsidDel="00000000" w:rsidP="00000000" w:rsidRDefault="00000000" w:rsidRPr="00000000" w14:paraId="000001A7">
                    <w:pPr>
                      <w:spacing w:line="240" w:lineRule="auto"/>
                      <w:rPr>
                        <w:ins w:author="Jankowski, Kathi Jo" w:id="136" w:date="2019-06-27T10:36:00Z"/>
                        <w:rFonts w:ascii="Times New Roman" w:cs="Times New Roman" w:eastAsia="Times New Roman" w:hAnsi="Times New Roman"/>
                        <w:sz w:val="24"/>
                        <w:szCs w:val="24"/>
                      </w:rPr>
                    </w:pPr>
                    <w:sdt>
                      <w:sdtPr>
                        <w:tag w:val="goog_rdk_266"/>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Meters</w:t>
                          </w:r>
                        </w:ins>
                      </w:sdtContent>
                    </w:sdt>
                  </w:p>
                </w:sdtContent>
              </w:sdt>
            </w:tc>
            <w:tc>
              <w:tcPr/>
              <w:sdt>
                <w:sdtPr>
                  <w:tag w:val="goog_rdk_269"/>
                </w:sdtPr>
                <w:sdtContent>
                  <w:p w:rsidR="00000000" w:rsidDel="00000000" w:rsidP="00000000" w:rsidRDefault="00000000" w:rsidRPr="00000000" w14:paraId="000001A8">
                    <w:pPr>
                      <w:spacing w:line="240" w:lineRule="auto"/>
                      <w:rPr>
                        <w:ins w:author="Jankowski, Kathi Jo" w:id="136" w:date="2019-06-27T10:36:00Z"/>
                        <w:rFonts w:ascii="Times New Roman" w:cs="Times New Roman" w:eastAsia="Times New Roman" w:hAnsi="Times New Roman"/>
                        <w:sz w:val="24"/>
                        <w:szCs w:val="24"/>
                      </w:rPr>
                    </w:pPr>
                    <w:sdt>
                      <w:sdtPr>
                        <w:tag w:val="goog_rdk_268"/>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Sonar, manual measurement (?)</w:t>
                          </w:r>
                        </w:ins>
                      </w:sdtContent>
                    </w:sdt>
                  </w:p>
                </w:sdtContent>
              </w:sdt>
            </w:tc>
            <w:tc>
              <w:tcPr/>
              <w:sdt>
                <w:sdtPr>
                  <w:tag w:val="goog_rdk_271"/>
                </w:sdtPr>
                <w:sdtContent>
                  <w:p w:rsidR="00000000" w:rsidDel="00000000" w:rsidP="00000000" w:rsidRDefault="00000000" w:rsidRPr="00000000" w14:paraId="000001A9">
                    <w:pPr>
                      <w:spacing w:line="240" w:lineRule="auto"/>
                      <w:rPr>
                        <w:ins w:author="Jankowski, Kathi Jo" w:id="136" w:date="2019-06-27T10:36:00Z"/>
                        <w:rFonts w:ascii="Times New Roman" w:cs="Times New Roman" w:eastAsia="Times New Roman" w:hAnsi="Times New Roman"/>
                        <w:sz w:val="24"/>
                        <w:szCs w:val="24"/>
                      </w:rPr>
                    </w:pPr>
                    <w:sdt>
                      <w:sdtPr>
                        <w:tag w:val="goog_rdk_270"/>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272"/>
        </w:sdtPr>
        <w:sdtContent>
          <w:tr>
            <w:trPr>
              <w:ins w:author="Jankowski, Kathi Jo" w:id="136" w:date="2019-06-27T10:36:00Z"/>
            </w:trPr>
            <w:tc>
              <w:tcPr/>
              <w:sdt>
                <w:sdtPr>
                  <w:tag w:val="goog_rdk_274"/>
                </w:sdtPr>
                <w:sdtContent>
                  <w:p w:rsidR="00000000" w:rsidDel="00000000" w:rsidP="00000000" w:rsidRDefault="00000000" w:rsidRPr="00000000" w14:paraId="000001AA">
                    <w:pPr>
                      <w:spacing w:line="240" w:lineRule="auto"/>
                      <w:rPr>
                        <w:ins w:author="Jankowski, Kathi Jo" w:id="136" w:date="2019-06-27T10:36:00Z"/>
                        <w:rFonts w:ascii="Times New Roman" w:cs="Times New Roman" w:eastAsia="Times New Roman" w:hAnsi="Times New Roman"/>
                        <w:sz w:val="24"/>
                        <w:szCs w:val="24"/>
                      </w:rPr>
                    </w:pPr>
                    <w:sdt>
                      <w:sdtPr>
                        <w:tag w:val="goog_rdk_273"/>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Water velocity</w:t>
                          </w:r>
                        </w:ins>
                      </w:sdtContent>
                    </w:sdt>
                  </w:p>
                </w:sdtContent>
              </w:sdt>
            </w:tc>
            <w:tc>
              <w:tcPr/>
              <w:sdt>
                <w:sdtPr>
                  <w:tag w:val="goog_rdk_276"/>
                </w:sdtPr>
                <w:sdtContent>
                  <w:p w:rsidR="00000000" w:rsidDel="00000000" w:rsidP="00000000" w:rsidRDefault="00000000" w:rsidRPr="00000000" w14:paraId="000001AB">
                    <w:pPr>
                      <w:spacing w:line="240" w:lineRule="auto"/>
                      <w:rPr>
                        <w:ins w:author="Jankowski, Kathi Jo" w:id="136" w:date="2019-06-27T10:36:00Z"/>
                        <w:rFonts w:ascii="Times New Roman" w:cs="Times New Roman" w:eastAsia="Times New Roman" w:hAnsi="Times New Roman"/>
                        <w:sz w:val="24"/>
                        <w:szCs w:val="24"/>
                      </w:rPr>
                    </w:pPr>
                    <w:sdt>
                      <w:sdtPr>
                        <w:tag w:val="goog_rdk_275"/>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m/s</w:t>
                          </w:r>
                        </w:ins>
                      </w:sdtContent>
                    </w:sdt>
                  </w:p>
                </w:sdtContent>
              </w:sdt>
            </w:tc>
            <w:tc>
              <w:tcPr/>
              <w:sdt>
                <w:sdtPr>
                  <w:tag w:val="goog_rdk_278"/>
                </w:sdtPr>
                <w:sdtContent>
                  <w:p w:rsidR="00000000" w:rsidDel="00000000" w:rsidP="00000000" w:rsidRDefault="00000000" w:rsidRPr="00000000" w14:paraId="000001AC">
                    <w:pPr>
                      <w:spacing w:line="240" w:lineRule="auto"/>
                      <w:rPr>
                        <w:ins w:author="Jankowski, Kathi Jo" w:id="136" w:date="2019-06-27T10:36:00Z"/>
                        <w:rFonts w:ascii="Times New Roman" w:cs="Times New Roman" w:eastAsia="Times New Roman" w:hAnsi="Times New Roman"/>
                        <w:sz w:val="24"/>
                        <w:szCs w:val="24"/>
                      </w:rPr>
                    </w:pPr>
                    <w:sdt>
                      <w:sdtPr>
                        <w:tag w:val="goog_rdk_277"/>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Velocity meter</w:t>
                          </w:r>
                        </w:ins>
                      </w:sdtContent>
                    </w:sdt>
                  </w:p>
                </w:sdtContent>
              </w:sdt>
            </w:tc>
            <w:tc>
              <w:tcPr/>
              <w:sdt>
                <w:sdtPr>
                  <w:tag w:val="goog_rdk_280"/>
                </w:sdtPr>
                <w:sdtContent>
                  <w:p w:rsidR="00000000" w:rsidDel="00000000" w:rsidP="00000000" w:rsidRDefault="00000000" w:rsidRPr="00000000" w14:paraId="000001AD">
                    <w:pPr>
                      <w:spacing w:line="240" w:lineRule="auto"/>
                      <w:rPr>
                        <w:ins w:author="Jankowski, Kathi Jo" w:id="136" w:date="2019-06-27T10:36:00Z"/>
                        <w:rFonts w:ascii="Times New Roman" w:cs="Times New Roman" w:eastAsia="Times New Roman" w:hAnsi="Times New Roman"/>
                        <w:sz w:val="24"/>
                        <w:szCs w:val="24"/>
                      </w:rPr>
                    </w:pPr>
                    <w:sdt>
                      <w:sdtPr>
                        <w:tag w:val="goog_rdk_279"/>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281"/>
        </w:sdtPr>
        <w:sdtContent>
          <w:tr>
            <w:trPr>
              <w:ins w:author="Jankowski, Kathi Jo" w:id="136" w:date="2019-06-27T10:36:00Z"/>
            </w:trPr>
            <w:tc>
              <w:tcPr/>
              <w:sdt>
                <w:sdtPr>
                  <w:tag w:val="goog_rdk_283"/>
                </w:sdtPr>
                <w:sdtContent>
                  <w:p w:rsidR="00000000" w:rsidDel="00000000" w:rsidP="00000000" w:rsidRDefault="00000000" w:rsidRPr="00000000" w14:paraId="000001AE">
                    <w:pPr>
                      <w:spacing w:line="240" w:lineRule="auto"/>
                      <w:rPr>
                        <w:ins w:author="Jankowski, Kathi Jo" w:id="136" w:date="2019-06-27T10:36:00Z"/>
                        <w:rFonts w:ascii="Times New Roman" w:cs="Times New Roman" w:eastAsia="Times New Roman" w:hAnsi="Times New Roman"/>
                        <w:sz w:val="24"/>
                        <w:szCs w:val="24"/>
                      </w:rPr>
                    </w:pPr>
                    <w:sdt>
                      <w:sdtPr>
                        <w:tag w:val="goog_rdk_282"/>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Substrate type</w:t>
                          </w:r>
                        </w:ins>
                      </w:sdtContent>
                    </w:sdt>
                  </w:p>
                </w:sdtContent>
              </w:sdt>
            </w:tc>
            <w:tc>
              <w:tcPr/>
              <w:sdt>
                <w:sdtPr>
                  <w:tag w:val="goog_rdk_285"/>
                </w:sdtPr>
                <w:sdtContent>
                  <w:p w:rsidR="00000000" w:rsidDel="00000000" w:rsidP="00000000" w:rsidRDefault="00000000" w:rsidRPr="00000000" w14:paraId="000001AF">
                    <w:pPr>
                      <w:spacing w:line="240" w:lineRule="auto"/>
                      <w:rPr>
                        <w:ins w:author="Jankowski, Kathi Jo" w:id="136" w:date="2019-06-27T10:36:00Z"/>
                        <w:rFonts w:ascii="Times New Roman" w:cs="Times New Roman" w:eastAsia="Times New Roman" w:hAnsi="Times New Roman"/>
                        <w:sz w:val="24"/>
                        <w:szCs w:val="24"/>
                      </w:rPr>
                    </w:pPr>
                    <w:sdt>
                      <w:sdtPr>
                        <w:tag w:val="goog_rdk_284"/>
                      </w:sdtPr>
                      <w:sdtContent>
                        <w:ins w:author="Jankowski, Kathi Jo" w:id="136" w:date="2019-06-27T10:36:00Z">
                          <w:r w:rsidDel="00000000" w:rsidR="00000000" w:rsidRPr="00000000">
                            <w:rPr>
                              <w:rtl w:val="0"/>
                            </w:rPr>
                          </w:r>
                        </w:ins>
                      </w:sdtContent>
                    </w:sdt>
                  </w:p>
                </w:sdtContent>
              </w:sdt>
            </w:tc>
            <w:tc>
              <w:tcPr/>
              <w:sdt>
                <w:sdtPr>
                  <w:tag w:val="goog_rdk_287"/>
                </w:sdtPr>
                <w:sdtContent>
                  <w:p w:rsidR="00000000" w:rsidDel="00000000" w:rsidP="00000000" w:rsidRDefault="00000000" w:rsidRPr="00000000" w14:paraId="000001B0">
                    <w:pPr>
                      <w:spacing w:line="240" w:lineRule="auto"/>
                      <w:rPr>
                        <w:ins w:author="Jankowski, Kathi Jo" w:id="136" w:date="2019-06-27T10:36:00Z"/>
                        <w:rFonts w:ascii="Times New Roman" w:cs="Times New Roman" w:eastAsia="Times New Roman" w:hAnsi="Times New Roman"/>
                        <w:sz w:val="24"/>
                        <w:szCs w:val="24"/>
                      </w:rPr>
                    </w:pPr>
                    <w:sdt>
                      <w:sdtPr>
                        <w:tag w:val="goog_rdk_286"/>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Visual</w:t>
                          </w:r>
                        </w:ins>
                      </w:sdtContent>
                    </w:sdt>
                  </w:p>
                </w:sdtContent>
              </w:sdt>
            </w:tc>
            <w:tc>
              <w:tcPr/>
              <w:sdt>
                <w:sdtPr>
                  <w:tag w:val="goog_rdk_289"/>
                </w:sdtPr>
                <w:sdtContent>
                  <w:p w:rsidR="00000000" w:rsidDel="00000000" w:rsidP="00000000" w:rsidRDefault="00000000" w:rsidRPr="00000000" w14:paraId="000001B1">
                    <w:pPr>
                      <w:spacing w:line="240" w:lineRule="auto"/>
                      <w:rPr>
                        <w:ins w:author="Jankowski, Kathi Jo" w:id="136" w:date="2019-06-27T10:36:00Z"/>
                        <w:rFonts w:ascii="Times New Roman" w:cs="Times New Roman" w:eastAsia="Times New Roman" w:hAnsi="Times New Roman"/>
                        <w:sz w:val="24"/>
                        <w:szCs w:val="24"/>
                      </w:rPr>
                    </w:pPr>
                    <w:sdt>
                      <w:sdtPr>
                        <w:tag w:val="goog_rdk_288"/>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290"/>
        </w:sdtPr>
        <w:sdtContent>
          <w:tr>
            <w:trPr>
              <w:ins w:author="Jankowski, Kathi Jo" w:id="136" w:date="2019-06-27T10:36:00Z"/>
            </w:trPr>
            <w:tc>
              <w:tcPr/>
              <w:sdt>
                <w:sdtPr>
                  <w:tag w:val="goog_rdk_292"/>
                </w:sdtPr>
                <w:sdtContent>
                  <w:p w:rsidR="00000000" w:rsidDel="00000000" w:rsidP="00000000" w:rsidRDefault="00000000" w:rsidRPr="00000000" w14:paraId="000001B2">
                    <w:pPr>
                      <w:spacing w:line="240" w:lineRule="auto"/>
                      <w:rPr>
                        <w:ins w:author="Jankowski, Kathi Jo" w:id="136" w:date="2019-06-27T10:36:00Z"/>
                        <w:rFonts w:ascii="Times New Roman" w:cs="Times New Roman" w:eastAsia="Times New Roman" w:hAnsi="Times New Roman"/>
                        <w:sz w:val="24"/>
                        <w:szCs w:val="24"/>
                      </w:rPr>
                    </w:pPr>
                    <w:sdt>
                      <w:sdtPr>
                        <w:tag w:val="goog_rdk_291"/>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 Veg coverage</w:t>
                          </w:r>
                        </w:ins>
                      </w:sdtContent>
                    </w:sdt>
                  </w:p>
                </w:sdtContent>
              </w:sdt>
            </w:tc>
            <w:tc>
              <w:tcPr/>
              <w:sdt>
                <w:sdtPr>
                  <w:tag w:val="goog_rdk_294"/>
                </w:sdtPr>
                <w:sdtContent>
                  <w:p w:rsidR="00000000" w:rsidDel="00000000" w:rsidP="00000000" w:rsidRDefault="00000000" w:rsidRPr="00000000" w14:paraId="000001B3">
                    <w:pPr>
                      <w:spacing w:line="240" w:lineRule="auto"/>
                      <w:rPr>
                        <w:ins w:author="Jankowski, Kathi Jo" w:id="136" w:date="2019-06-27T10:36:00Z"/>
                        <w:rFonts w:ascii="Times New Roman" w:cs="Times New Roman" w:eastAsia="Times New Roman" w:hAnsi="Times New Roman"/>
                        <w:sz w:val="24"/>
                        <w:szCs w:val="24"/>
                      </w:rPr>
                    </w:pPr>
                    <w:sdt>
                      <w:sdtPr>
                        <w:tag w:val="goog_rdk_293"/>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Percent</w:t>
                          </w:r>
                        </w:ins>
                      </w:sdtContent>
                    </w:sdt>
                  </w:p>
                </w:sdtContent>
              </w:sdt>
            </w:tc>
            <w:tc>
              <w:tcPr/>
              <w:sdt>
                <w:sdtPr>
                  <w:tag w:val="goog_rdk_296"/>
                </w:sdtPr>
                <w:sdtContent>
                  <w:p w:rsidR="00000000" w:rsidDel="00000000" w:rsidP="00000000" w:rsidRDefault="00000000" w:rsidRPr="00000000" w14:paraId="000001B4">
                    <w:pPr>
                      <w:spacing w:line="240" w:lineRule="auto"/>
                      <w:rPr>
                        <w:ins w:author="Jankowski, Kathi Jo" w:id="136" w:date="2019-06-27T10:36:00Z"/>
                        <w:rFonts w:ascii="Times New Roman" w:cs="Times New Roman" w:eastAsia="Times New Roman" w:hAnsi="Times New Roman"/>
                        <w:sz w:val="24"/>
                        <w:szCs w:val="24"/>
                      </w:rPr>
                    </w:pPr>
                    <w:sdt>
                      <w:sdtPr>
                        <w:tag w:val="goog_rdk_295"/>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Visual</w:t>
                          </w:r>
                        </w:ins>
                      </w:sdtContent>
                    </w:sdt>
                  </w:p>
                </w:sdtContent>
              </w:sdt>
            </w:tc>
            <w:tc>
              <w:tcPr/>
              <w:sdt>
                <w:sdtPr>
                  <w:tag w:val="goog_rdk_298"/>
                </w:sdtPr>
                <w:sdtContent>
                  <w:p w:rsidR="00000000" w:rsidDel="00000000" w:rsidP="00000000" w:rsidRDefault="00000000" w:rsidRPr="00000000" w14:paraId="000001B5">
                    <w:pPr>
                      <w:spacing w:line="240" w:lineRule="auto"/>
                      <w:rPr>
                        <w:ins w:author="Jankowski, Kathi Jo" w:id="136" w:date="2019-06-27T10:36:00Z"/>
                        <w:rFonts w:ascii="Times New Roman" w:cs="Times New Roman" w:eastAsia="Times New Roman" w:hAnsi="Times New Roman"/>
                        <w:sz w:val="24"/>
                        <w:szCs w:val="24"/>
                      </w:rPr>
                    </w:pPr>
                    <w:sdt>
                      <w:sdtPr>
                        <w:tag w:val="goog_rdk_297"/>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299"/>
        </w:sdtPr>
        <w:sdtContent>
          <w:tr>
            <w:trPr>
              <w:ins w:author="Jankowski, Kathi Jo" w:id="136" w:date="2019-06-27T10:36:00Z"/>
            </w:trPr>
            <w:tc>
              <w:tcPr/>
              <w:sdt>
                <w:sdtPr>
                  <w:tag w:val="goog_rdk_301"/>
                </w:sdtPr>
                <w:sdtContent>
                  <w:p w:rsidR="00000000" w:rsidDel="00000000" w:rsidP="00000000" w:rsidRDefault="00000000" w:rsidRPr="00000000" w14:paraId="000001B6">
                    <w:pPr>
                      <w:spacing w:line="240" w:lineRule="auto"/>
                      <w:rPr>
                        <w:ins w:author="Jankowski, Kathi Jo" w:id="136" w:date="2019-06-27T10:36:00Z"/>
                        <w:rFonts w:ascii="Times New Roman" w:cs="Times New Roman" w:eastAsia="Times New Roman" w:hAnsi="Times New Roman"/>
                        <w:sz w:val="24"/>
                        <w:szCs w:val="24"/>
                      </w:rPr>
                    </w:pPr>
                    <w:sdt>
                      <w:sdtPr>
                        <w:tag w:val="goog_rdk_300"/>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Wing dam</w:t>
                          </w:r>
                        </w:ins>
                      </w:sdtContent>
                    </w:sdt>
                  </w:p>
                </w:sdtContent>
              </w:sdt>
            </w:tc>
            <w:tc>
              <w:tcPr/>
              <w:sdt>
                <w:sdtPr>
                  <w:tag w:val="goog_rdk_303"/>
                </w:sdtPr>
                <w:sdtContent>
                  <w:p w:rsidR="00000000" w:rsidDel="00000000" w:rsidP="00000000" w:rsidRDefault="00000000" w:rsidRPr="00000000" w14:paraId="000001B7">
                    <w:pPr>
                      <w:spacing w:line="240" w:lineRule="auto"/>
                      <w:rPr>
                        <w:ins w:author="Jankowski, Kathi Jo" w:id="136" w:date="2019-06-27T10:36:00Z"/>
                        <w:rFonts w:ascii="Times New Roman" w:cs="Times New Roman" w:eastAsia="Times New Roman" w:hAnsi="Times New Roman"/>
                        <w:sz w:val="24"/>
                        <w:szCs w:val="24"/>
                      </w:rPr>
                    </w:pPr>
                    <w:sdt>
                      <w:sdtPr>
                        <w:tag w:val="goog_rdk_302"/>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Presence/absence</w:t>
                          </w:r>
                        </w:ins>
                      </w:sdtContent>
                    </w:sdt>
                  </w:p>
                </w:sdtContent>
              </w:sdt>
            </w:tc>
            <w:tc>
              <w:tcPr/>
              <w:sdt>
                <w:sdtPr>
                  <w:tag w:val="goog_rdk_305"/>
                </w:sdtPr>
                <w:sdtContent>
                  <w:p w:rsidR="00000000" w:rsidDel="00000000" w:rsidP="00000000" w:rsidRDefault="00000000" w:rsidRPr="00000000" w14:paraId="000001B8">
                    <w:pPr>
                      <w:spacing w:line="240" w:lineRule="auto"/>
                      <w:rPr>
                        <w:ins w:author="Jankowski, Kathi Jo" w:id="136" w:date="2019-06-27T10:36:00Z"/>
                        <w:rFonts w:ascii="Times New Roman" w:cs="Times New Roman" w:eastAsia="Times New Roman" w:hAnsi="Times New Roman"/>
                        <w:sz w:val="24"/>
                        <w:szCs w:val="24"/>
                      </w:rPr>
                    </w:pPr>
                    <w:sdt>
                      <w:sdtPr>
                        <w:tag w:val="goog_rdk_304"/>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Visual</w:t>
                          </w:r>
                        </w:ins>
                      </w:sdtContent>
                    </w:sdt>
                  </w:p>
                </w:sdtContent>
              </w:sdt>
            </w:tc>
            <w:tc>
              <w:tcPr/>
              <w:sdt>
                <w:sdtPr>
                  <w:tag w:val="goog_rdk_307"/>
                </w:sdtPr>
                <w:sdtContent>
                  <w:p w:rsidR="00000000" w:rsidDel="00000000" w:rsidP="00000000" w:rsidRDefault="00000000" w:rsidRPr="00000000" w14:paraId="000001B9">
                    <w:pPr>
                      <w:spacing w:line="240" w:lineRule="auto"/>
                      <w:rPr>
                        <w:ins w:author="Jankowski, Kathi Jo" w:id="136" w:date="2019-06-27T10:36:00Z"/>
                        <w:rFonts w:ascii="Times New Roman" w:cs="Times New Roman" w:eastAsia="Times New Roman" w:hAnsi="Times New Roman"/>
                        <w:sz w:val="24"/>
                        <w:szCs w:val="24"/>
                      </w:rPr>
                    </w:pPr>
                    <w:sdt>
                      <w:sdtPr>
                        <w:tag w:val="goog_rdk_306"/>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308"/>
        </w:sdtPr>
        <w:sdtContent>
          <w:tr>
            <w:trPr>
              <w:ins w:author="Jankowski, Kathi Jo" w:id="136" w:date="2019-06-27T10:36:00Z"/>
            </w:trPr>
            <w:tc>
              <w:tcPr/>
              <w:sdt>
                <w:sdtPr>
                  <w:tag w:val="goog_rdk_310"/>
                </w:sdtPr>
                <w:sdtContent>
                  <w:p w:rsidR="00000000" w:rsidDel="00000000" w:rsidP="00000000" w:rsidRDefault="00000000" w:rsidRPr="00000000" w14:paraId="000001BA">
                    <w:pPr>
                      <w:spacing w:line="240" w:lineRule="auto"/>
                      <w:rPr>
                        <w:ins w:author="Jankowski, Kathi Jo" w:id="136" w:date="2019-06-27T10:36:00Z"/>
                        <w:rFonts w:ascii="Times New Roman" w:cs="Times New Roman" w:eastAsia="Times New Roman" w:hAnsi="Times New Roman"/>
                        <w:sz w:val="24"/>
                        <w:szCs w:val="24"/>
                      </w:rPr>
                    </w:pPr>
                    <w:sdt>
                      <w:sdtPr>
                        <w:tag w:val="goog_rdk_309"/>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Revetment</w:t>
                          </w:r>
                        </w:ins>
                      </w:sdtContent>
                    </w:sdt>
                  </w:p>
                </w:sdtContent>
              </w:sdt>
            </w:tc>
            <w:tc>
              <w:tcPr/>
              <w:sdt>
                <w:sdtPr>
                  <w:tag w:val="goog_rdk_312"/>
                </w:sdtPr>
                <w:sdtContent>
                  <w:p w:rsidR="00000000" w:rsidDel="00000000" w:rsidP="00000000" w:rsidRDefault="00000000" w:rsidRPr="00000000" w14:paraId="000001BB">
                    <w:pPr>
                      <w:spacing w:line="240" w:lineRule="auto"/>
                      <w:rPr>
                        <w:ins w:author="Jankowski, Kathi Jo" w:id="136" w:date="2019-06-27T10:36:00Z"/>
                        <w:rFonts w:ascii="Times New Roman" w:cs="Times New Roman" w:eastAsia="Times New Roman" w:hAnsi="Times New Roman"/>
                        <w:sz w:val="24"/>
                        <w:szCs w:val="24"/>
                      </w:rPr>
                    </w:pPr>
                    <w:sdt>
                      <w:sdtPr>
                        <w:tag w:val="goog_rdk_311"/>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Presence/absence</w:t>
                          </w:r>
                        </w:ins>
                      </w:sdtContent>
                    </w:sdt>
                  </w:p>
                </w:sdtContent>
              </w:sdt>
            </w:tc>
            <w:tc>
              <w:tcPr/>
              <w:sdt>
                <w:sdtPr>
                  <w:tag w:val="goog_rdk_314"/>
                </w:sdtPr>
                <w:sdtContent>
                  <w:p w:rsidR="00000000" w:rsidDel="00000000" w:rsidP="00000000" w:rsidRDefault="00000000" w:rsidRPr="00000000" w14:paraId="000001BC">
                    <w:pPr>
                      <w:spacing w:line="240" w:lineRule="auto"/>
                      <w:rPr>
                        <w:ins w:author="Jankowski, Kathi Jo" w:id="136" w:date="2019-06-27T10:36:00Z"/>
                        <w:rFonts w:ascii="Times New Roman" w:cs="Times New Roman" w:eastAsia="Times New Roman" w:hAnsi="Times New Roman"/>
                        <w:sz w:val="24"/>
                        <w:szCs w:val="24"/>
                      </w:rPr>
                    </w:pPr>
                    <w:sdt>
                      <w:sdtPr>
                        <w:tag w:val="goog_rdk_313"/>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Visual</w:t>
                          </w:r>
                        </w:ins>
                      </w:sdtContent>
                    </w:sdt>
                  </w:p>
                </w:sdtContent>
              </w:sdt>
            </w:tc>
            <w:tc>
              <w:tcPr/>
              <w:sdt>
                <w:sdtPr>
                  <w:tag w:val="goog_rdk_316"/>
                </w:sdtPr>
                <w:sdtContent>
                  <w:p w:rsidR="00000000" w:rsidDel="00000000" w:rsidP="00000000" w:rsidRDefault="00000000" w:rsidRPr="00000000" w14:paraId="000001BD">
                    <w:pPr>
                      <w:spacing w:line="240" w:lineRule="auto"/>
                      <w:rPr>
                        <w:ins w:author="Jankowski, Kathi Jo" w:id="136" w:date="2019-06-27T10:36:00Z"/>
                        <w:rFonts w:ascii="Times New Roman" w:cs="Times New Roman" w:eastAsia="Times New Roman" w:hAnsi="Times New Roman"/>
                        <w:sz w:val="24"/>
                        <w:szCs w:val="24"/>
                      </w:rPr>
                    </w:pPr>
                    <w:sdt>
                      <w:sdtPr>
                        <w:tag w:val="goog_rdk_315"/>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Site</w:t>
                          </w:r>
                        </w:ins>
                      </w:sdtContent>
                    </w:sdt>
                  </w:p>
                </w:sdtContent>
              </w:sdt>
            </w:tc>
          </w:tr>
        </w:sdtContent>
      </w:sdt>
      <w:sdt>
        <w:sdtPr>
          <w:tag w:val="goog_rdk_317"/>
        </w:sdtPr>
        <w:sdtContent>
          <w:tr>
            <w:trPr>
              <w:ins w:author="Jankowski, Kathi Jo" w:id="136" w:date="2019-06-27T10:36:00Z"/>
            </w:trPr>
            <w:tc>
              <w:tcPr/>
              <w:sdt>
                <w:sdtPr>
                  <w:tag w:val="goog_rdk_319"/>
                </w:sdtPr>
                <w:sdtContent>
                  <w:p w:rsidR="00000000" w:rsidDel="00000000" w:rsidP="00000000" w:rsidRDefault="00000000" w:rsidRPr="00000000" w14:paraId="000001BE">
                    <w:pPr>
                      <w:spacing w:line="240" w:lineRule="auto"/>
                      <w:rPr>
                        <w:ins w:author="Jankowski, Kathi Jo" w:id="136" w:date="2019-06-27T10:36:00Z"/>
                        <w:rFonts w:ascii="Times New Roman" w:cs="Times New Roman" w:eastAsia="Times New Roman" w:hAnsi="Times New Roman"/>
                        <w:sz w:val="24"/>
                        <w:szCs w:val="24"/>
                      </w:rPr>
                    </w:pPr>
                    <w:sdt>
                      <w:sdtPr>
                        <w:tag w:val="goog_rdk_318"/>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Stratum</w:t>
                          </w:r>
                        </w:ins>
                      </w:sdtContent>
                    </w:sdt>
                  </w:p>
                </w:sdtContent>
              </w:sdt>
            </w:tc>
            <w:tc>
              <w:tcPr/>
              <w:sdt>
                <w:sdtPr>
                  <w:tag w:val="goog_rdk_321"/>
                </w:sdtPr>
                <w:sdtContent>
                  <w:p w:rsidR="00000000" w:rsidDel="00000000" w:rsidP="00000000" w:rsidRDefault="00000000" w:rsidRPr="00000000" w14:paraId="000001BF">
                    <w:pPr>
                      <w:spacing w:line="240" w:lineRule="auto"/>
                      <w:rPr>
                        <w:ins w:author="Jankowski, Kathi Jo" w:id="136" w:date="2019-06-27T10:36:00Z"/>
                        <w:rFonts w:ascii="Times New Roman" w:cs="Times New Roman" w:eastAsia="Times New Roman" w:hAnsi="Times New Roman"/>
                        <w:sz w:val="24"/>
                        <w:szCs w:val="24"/>
                      </w:rPr>
                    </w:pPr>
                    <w:sdt>
                      <w:sdtPr>
                        <w:tag w:val="goog_rdk_320"/>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MC, SC, IMP, BW</w:t>
                          </w:r>
                        </w:ins>
                      </w:sdtContent>
                    </w:sdt>
                  </w:p>
                </w:sdtContent>
              </w:sdt>
            </w:tc>
            <w:tc>
              <w:tcPr/>
              <w:sdt>
                <w:sdtPr>
                  <w:tag w:val="goog_rdk_323"/>
                </w:sdtPr>
                <w:sdtContent>
                  <w:p w:rsidR="00000000" w:rsidDel="00000000" w:rsidP="00000000" w:rsidRDefault="00000000" w:rsidRPr="00000000" w14:paraId="000001C0">
                    <w:pPr>
                      <w:spacing w:line="240" w:lineRule="auto"/>
                      <w:rPr>
                        <w:ins w:author="Jankowski, Kathi Jo" w:id="136" w:date="2019-06-27T10:36:00Z"/>
                        <w:rFonts w:ascii="Times New Roman" w:cs="Times New Roman" w:eastAsia="Times New Roman" w:hAnsi="Times New Roman"/>
                        <w:sz w:val="24"/>
                        <w:szCs w:val="24"/>
                      </w:rPr>
                    </w:pPr>
                    <w:sdt>
                      <w:sdtPr>
                        <w:tag w:val="goog_rdk_322"/>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Design-based</w:t>
                          </w:r>
                        </w:ins>
                      </w:sdtContent>
                    </w:sdt>
                  </w:p>
                </w:sdtContent>
              </w:sdt>
            </w:tc>
            <w:tc>
              <w:tcPr/>
              <w:sdt>
                <w:sdtPr>
                  <w:tag w:val="goog_rdk_325"/>
                </w:sdtPr>
                <w:sdtContent>
                  <w:p w:rsidR="00000000" w:rsidDel="00000000" w:rsidP="00000000" w:rsidRDefault="00000000" w:rsidRPr="00000000" w14:paraId="000001C1">
                    <w:pPr>
                      <w:spacing w:line="240" w:lineRule="auto"/>
                      <w:rPr>
                        <w:ins w:author="Jankowski, Kathi Jo" w:id="136" w:date="2019-06-27T10:36:00Z"/>
                        <w:rFonts w:ascii="Times New Roman" w:cs="Times New Roman" w:eastAsia="Times New Roman" w:hAnsi="Times New Roman"/>
                        <w:sz w:val="24"/>
                        <w:szCs w:val="24"/>
                      </w:rPr>
                    </w:pPr>
                    <w:sdt>
                      <w:sdtPr>
                        <w:tag w:val="goog_rdk_324"/>
                      </w:sdtPr>
                      <w:sdtContent>
                        <w:ins w:author="Jankowski, Kathi Jo" w:id="136" w:date="2019-06-27T10:36:00Z">
                          <w:r w:rsidDel="00000000" w:rsidR="00000000" w:rsidRPr="00000000">
                            <w:rPr>
                              <w:rtl w:val="0"/>
                            </w:rPr>
                          </w:r>
                        </w:ins>
                      </w:sdtContent>
                    </w:sdt>
                  </w:p>
                </w:sdtContent>
              </w:sdt>
            </w:tc>
          </w:tr>
        </w:sdtContent>
      </w:sdt>
      <w:sdt>
        <w:sdtPr>
          <w:tag w:val="goog_rdk_326"/>
        </w:sdtPr>
        <w:sdtContent>
          <w:tr>
            <w:trPr>
              <w:ins w:author="Jankowski, Kathi Jo" w:id="136" w:date="2019-06-27T10:36:00Z"/>
            </w:trPr>
            <w:tc>
              <w:tcPr/>
              <w:sdt>
                <w:sdtPr>
                  <w:tag w:val="goog_rdk_328"/>
                </w:sdtPr>
                <w:sdtContent>
                  <w:p w:rsidR="00000000" w:rsidDel="00000000" w:rsidP="00000000" w:rsidRDefault="00000000" w:rsidRPr="00000000" w14:paraId="000001C2">
                    <w:pPr>
                      <w:spacing w:line="240" w:lineRule="auto"/>
                      <w:rPr>
                        <w:ins w:author="Jankowski, Kathi Jo" w:id="136" w:date="2019-06-27T10:36:00Z"/>
                        <w:rFonts w:ascii="Times New Roman" w:cs="Times New Roman" w:eastAsia="Times New Roman" w:hAnsi="Times New Roman"/>
                        <w:sz w:val="24"/>
                        <w:szCs w:val="24"/>
                      </w:rPr>
                    </w:pPr>
                    <w:sdt>
                      <w:sdtPr>
                        <w:tag w:val="goog_rdk_327"/>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Nearest land cover</w:t>
                          </w:r>
                        </w:ins>
                      </w:sdtContent>
                    </w:sdt>
                  </w:p>
                </w:sdtContent>
              </w:sdt>
            </w:tc>
            <w:tc>
              <w:tcPr/>
              <w:sdt>
                <w:sdtPr>
                  <w:tag w:val="goog_rdk_330"/>
                </w:sdtPr>
                <w:sdtContent>
                  <w:p w:rsidR="00000000" w:rsidDel="00000000" w:rsidP="00000000" w:rsidRDefault="00000000" w:rsidRPr="00000000" w14:paraId="000001C3">
                    <w:pPr>
                      <w:spacing w:line="240" w:lineRule="auto"/>
                      <w:rPr>
                        <w:ins w:author="Jankowski, Kathi Jo" w:id="136" w:date="2019-06-27T10:36:00Z"/>
                        <w:rFonts w:ascii="Times New Roman" w:cs="Times New Roman" w:eastAsia="Times New Roman" w:hAnsi="Times New Roman"/>
                        <w:sz w:val="24"/>
                        <w:szCs w:val="24"/>
                      </w:rPr>
                    </w:pPr>
                    <w:sdt>
                      <w:sdtPr>
                        <w:tag w:val="goog_rdk_329"/>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Forest, grasses, marsh, sand/mud</w:t>
                          </w:r>
                        </w:ins>
                      </w:sdtContent>
                    </w:sdt>
                  </w:p>
                </w:sdtContent>
              </w:sdt>
            </w:tc>
            <w:tc>
              <w:tcPr/>
              <w:sdt>
                <w:sdtPr>
                  <w:tag w:val="goog_rdk_332"/>
                </w:sdtPr>
                <w:sdtContent>
                  <w:p w:rsidR="00000000" w:rsidDel="00000000" w:rsidP="00000000" w:rsidRDefault="00000000" w:rsidRPr="00000000" w14:paraId="000001C4">
                    <w:pPr>
                      <w:spacing w:line="240" w:lineRule="auto"/>
                      <w:rPr>
                        <w:ins w:author="Jankowski, Kathi Jo" w:id="136" w:date="2019-06-27T10:36:00Z"/>
                        <w:rFonts w:ascii="Times New Roman" w:cs="Times New Roman" w:eastAsia="Times New Roman" w:hAnsi="Times New Roman"/>
                        <w:sz w:val="24"/>
                        <w:szCs w:val="24"/>
                      </w:rPr>
                    </w:pPr>
                    <w:sdt>
                      <w:sdtPr>
                        <w:tag w:val="goog_rdk_331"/>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GIS</w:t>
                          </w:r>
                        </w:ins>
                      </w:sdtContent>
                    </w:sdt>
                  </w:p>
                </w:sdtContent>
              </w:sdt>
            </w:tc>
            <w:tc>
              <w:tcPr/>
              <w:sdt>
                <w:sdtPr>
                  <w:tag w:val="goog_rdk_334"/>
                </w:sdtPr>
                <w:sdtContent>
                  <w:p w:rsidR="00000000" w:rsidDel="00000000" w:rsidP="00000000" w:rsidRDefault="00000000" w:rsidRPr="00000000" w14:paraId="000001C5">
                    <w:pPr>
                      <w:spacing w:line="240" w:lineRule="auto"/>
                      <w:rPr>
                        <w:ins w:author="Jankowski, Kathi Jo" w:id="136" w:date="2019-06-27T10:36:00Z"/>
                        <w:rFonts w:ascii="Times New Roman" w:cs="Times New Roman" w:eastAsia="Times New Roman" w:hAnsi="Times New Roman"/>
                        <w:sz w:val="24"/>
                        <w:szCs w:val="24"/>
                      </w:rPr>
                    </w:pPr>
                    <w:sdt>
                      <w:sdtPr>
                        <w:tag w:val="goog_rdk_333"/>
                      </w:sdtPr>
                      <w:sdtContent>
                        <w:ins w:author="Jankowski, Kathi Jo" w:id="136" w:date="2019-06-27T10:36:00Z">
                          <w:r w:rsidDel="00000000" w:rsidR="00000000" w:rsidRPr="00000000">
                            <w:rPr>
                              <w:rtl w:val="0"/>
                            </w:rPr>
                          </w:r>
                        </w:ins>
                      </w:sdtContent>
                    </w:sdt>
                  </w:p>
                </w:sdtContent>
              </w:sdt>
            </w:tc>
          </w:tr>
        </w:sdtContent>
      </w:sdt>
      <w:sdt>
        <w:sdtPr>
          <w:tag w:val="goog_rdk_335"/>
        </w:sdtPr>
        <w:sdtContent>
          <w:tr>
            <w:trPr>
              <w:ins w:author="Jankowski, Kathi Jo" w:id="136" w:date="2019-06-27T10:36:00Z"/>
            </w:trPr>
            <w:tc>
              <w:tcPr/>
              <w:sdt>
                <w:sdtPr>
                  <w:tag w:val="goog_rdk_337"/>
                </w:sdtPr>
                <w:sdtContent>
                  <w:p w:rsidR="00000000" w:rsidDel="00000000" w:rsidP="00000000" w:rsidRDefault="00000000" w:rsidRPr="00000000" w14:paraId="000001C6">
                    <w:pPr>
                      <w:spacing w:line="240" w:lineRule="auto"/>
                      <w:rPr>
                        <w:ins w:author="Jankowski, Kathi Jo" w:id="136" w:date="2019-06-27T10:36:00Z"/>
                        <w:rFonts w:ascii="Times New Roman" w:cs="Times New Roman" w:eastAsia="Times New Roman" w:hAnsi="Times New Roman"/>
                        <w:sz w:val="24"/>
                        <w:szCs w:val="24"/>
                      </w:rPr>
                    </w:pPr>
                    <w:sdt>
                      <w:sdtPr>
                        <w:tag w:val="goog_rdk_336"/>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Distance to forest</w:t>
                          </w:r>
                        </w:ins>
                      </w:sdtContent>
                    </w:sdt>
                  </w:p>
                </w:sdtContent>
              </w:sdt>
            </w:tc>
            <w:tc>
              <w:tcPr/>
              <w:sdt>
                <w:sdtPr>
                  <w:tag w:val="goog_rdk_339"/>
                </w:sdtPr>
                <w:sdtContent>
                  <w:p w:rsidR="00000000" w:rsidDel="00000000" w:rsidP="00000000" w:rsidRDefault="00000000" w:rsidRPr="00000000" w14:paraId="000001C7">
                    <w:pPr>
                      <w:spacing w:line="240" w:lineRule="auto"/>
                      <w:rPr>
                        <w:ins w:author="Jankowski, Kathi Jo" w:id="136" w:date="2019-06-27T10:36:00Z"/>
                        <w:rFonts w:ascii="Times New Roman" w:cs="Times New Roman" w:eastAsia="Times New Roman" w:hAnsi="Times New Roman"/>
                        <w:sz w:val="24"/>
                        <w:szCs w:val="24"/>
                      </w:rPr>
                    </w:pPr>
                    <w:sdt>
                      <w:sdtPr>
                        <w:tag w:val="goog_rdk_338"/>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Meters</w:t>
                          </w:r>
                        </w:ins>
                      </w:sdtContent>
                    </w:sdt>
                  </w:p>
                </w:sdtContent>
              </w:sdt>
            </w:tc>
            <w:tc>
              <w:tcPr/>
              <w:sdt>
                <w:sdtPr>
                  <w:tag w:val="goog_rdk_341"/>
                </w:sdtPr>
                <w:sdtContent>
                  <w:p w:rsidR="00000000" w:rsidDel="00000000" w:rsidP="00000000" w:rsidRDefault="00000000" w:rsidRPr="00000000" w14:paraId="000001C8">
                    <w:pPr>
                      <w:spacing w:line="240" w:lineRule="auto"/>
                      <w:rPr>
                        <w:ins w:author="Jankowski, Kathi Jo" w:id="136" w:date="2019-06-27T10:36:00Z"/>
                        <w:rFonts w:ascii="Times New Roman" w:cs="Times New Roman" w:eastAsia="Times New Roman" w:hAnsi="Times New Roman"/>
                        <w:sz w:val="24"/>
                        <w:szCs w:val="24"/>
                      </w:rPr>
                    </w:pPr>
                    <w:sdt>
                      <w:sdtPr>
                        <w:tag w:val="goog_rdk_340"/>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GIS</w:t>
                          </w:r>
                        </w:ins>
                      </w:sdtContent>
                    </w:sdt>
                  </w:p>
                </w:sdtContent>
              </w:sdt>
            </w:tc>
            <w:tc>
              <w:tcPr/>
              <w:sdt>
                <w:sdtPr>
                  <w:tag w:val="goog_rdk_343"/>
                </w:sdtPr>
                <w:sdtContent>
                  <w:p w:rsidR="00000000" w:rsidDel="00000000" w:rsidP="00000000" w:rsidRDefault="00000000" w:rsidRPr="00000000" w14:paraId="000001C9">
                    <w:pPr>
                      <w:spacing w:line="240" w:lineRule="auto"/>
                      <w:rPr>
                        <w:ins w:author="Jankowski, Kathi Jo" w:id="136" w:date="2019-06-27T10:36:00Z"/>
                        <w:rFonts w:ascii="Times New Roman" w:cs="Times New Roman" w:eastAsia="Times New Roman" w:hAnsi="Times New Roman"/>
                        <w:sz w:val="24"/>
                        <w:szCs w:val="24"/>
                      </w:rPr>
                    </w:pPr>
                    <w:sdt>
                      <w:sdtPr>
                        <w:tag w:val="goog_rdk_342"/>
                      </w:sdtPr>
                      <w:sdtContent>
                        <w:ins w:author="Jankowski, Kathi Jo" w:id="136" w:date="2019-06-27T10:36:00Z">
                          <w:r w:rsidDel="00000000" w:rsidR="00000000" w:rsidRPr="00000000">
                            <w:rPr>
                              <w:rtl w:val="0"/>
                            </w:rPr>
                          </w:r>
                        </w:ins>
                      </w:sdtContent>
                    </w:sdt>
                  </w:p>
                </w:sdtContent>
              </w:sdt>
            </w:tc>
          </w:tr>
        </w:sdtContent>
      </w:sdt>
      <w:sdt>
        <w:sdtPr>
          <w:tag w:val="goog_rdk_344"/>
        </w:sdtPr>
        <w:sdtContent>
          <w:tr>
            <w:trPr>
              <w:ins w:author="Jankowski, Kathi Jo" w:id="136" w:date="2019-06-27T10:36:00Z"/>
            </w:trPr>
            <w:tc>
              <w:tcPr/>
              <w:sdt>
                <w:sdtPr>
                  <w:tag w:val="goog_rdk_346"/>
                </w:sdtPr>
                <w:sdtContent>
                  <w:p w:rsidR="00000000" w:rsidDel="00000000" w:rsidP="00000000" w:rsidRDefault="00000000" w:rsidRPr="00000000" w14:paraId="000001CA">
                    <w:pPr>
                      <w:spacing w:line="240" w:lineRule="auto"/>
                      <w:rPr>
                        <w:ins w:author="Jankowski, Kathi Jo" w:id="136" w:date="2019-06-27T10:36:00Z"/>
                        <w:rFonts w:ascii="Times New Roman" w:cs="Times New Roman" w:eastAsia="Times New Roman" w:hAnsi="Times New Roman"/>
                        <w:sz w:val="24"/>
                        <w:szCs w:val="24"/>
                      </w:rPr>
                    </w:pPr>
                    <w:sdt>
                      <w:sdtPr>
                        <w:tag w:val="goog_rdk_345"/>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Aquatic area metrics – SDI, perimeter, volume, etc (?)</w:t>
                          </w:r>
                        </w:ins>
                      </w:sdtContent>
                    </w:sdt>
                  </w:p>
                </w:sdtContent>
              </w:sdt>
            </w:tc>
            <w:tc>
              <w:tcPr/>
              <w:sdt>
                <w:sdtPr>
                  <w:tag w:val="goog_rdk_348"/>
                </w:sdtPr>
                <w:sdtContent>
                  <w:p w:rsidR="00000000" w:rsidDel="00000000" w:rsidP="00000000" w:rsidRDefault="00000000" w:rsidRPr="00000000" w14:paraId="000001CB">
                    <w:pPr>
                      <w:spacing w:line="240" w:lineRule="auto"/>
                      <w:rPr>
                        <w:ins w:author="Jankowski, Kathi Jo" w:id="136" w:date="2019-06-27T10:36:00Z"/>
                        <w:rFonts w:ascii="Times New Roman" w:cs="Times New Roman" w:eastAsia="Times New Roman" w:hAnsi="Times New Roman"/>
                        <w:sz w:val="24"/>
                        <w:szCs w:val="24"/>
                      </w:rPr>
                    </w:pPr>
                    <w:sdt>
                      <w:sdtPr>
                        <w:tag w:val="goog_rdk_347"/>
                      </w:sdtPr>
                      <w:sdtContent>
                        <w:ins w:author="Jankowski, Kathi Jo" w:id="136" w:date="2019-06-27T10:36:00Z">
                          <w:r w:rsidDel="00000000" w:rsidR="00000000" w:rsidRPr="00000000">
                            <w:rPr>
                              <w:rtl w:val="0"/>
                            </w:rPr>
                          </w:r>
                        </w:ins>
                      </w:sdtContent>
                    </w:sdt>
                  </w:p>
                </w:sdtContent>
              </w:sdt>
            </w:tc>
            <w:tc>
              <w:tcPr/>
              <w:sdt>
                <w:sdtPr>
                  <w:tag w:val="goog_rdk_350"/>
                </w:sdtPr>
                <w:sdtContent>
                  <w:p w:rsidR="00000000" w:rsidDel="00000000" w:rsidP="00000000" w:rsidRDefault="00000000" w:rsidRPr="00000000" w14:paraId="000001CC">
                    <w:pPr>
                      <w:spacing w:line="240" w:lineRule="auto"/>
                      <w:rPr>
                        <w:ins w:author="Jankowski, Kathi Jo" w:id="136" w:date="2019-06-27T10:36:00Z"/>
                        <w:rFonts w:ascii="Times New Roman" w:cs="Times New Roman" w:eastAsia="Times New Roman" w:hAnsi="Times New Roman"/>
                        <w:sz w:val="24"/>
                        <w:szCs w:val="24"/>
                      </w:rPr>
                    </w:pPr>
                    <w:sdt>
                      <w:sdtPr>
                        <w:tag w:val="goog_rdk_349"/>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GIS</w:t>
                          </w:r>
                        </w:ins>
                      </w:sdtContent>
                    </w:sdt>
                  </w:p>
                </w:sdtContent>
              </w:sdt>
            </w:tc>
            <w:tc>
              <w:tcPr/>
              <w:sdt>
                <w:sdtPr>
                  <w:tag w:val="goog_rdk_352"/>
                </w:sdtPr>
                <w:sdtContent>
                  <w:p w:rsidR="00000000" w:rsidDel="00000000" w:rsidP="00000000" w:rsidRDefault="00000000" w:rsidRPr="00000000" w14:paraId="000001CD">
                    <w:pPr>
                      <w:spacing w:line="240" w:lineRule="auto"/>
                      <w:rPr>
                        <w:ins w:author="Jankowski, Kathi Jo" w:id="136" w:date="2019-06-27T10:36:00Z"/>
                        <w:rFonts w:ascii="Times New Roman" w:cs="Times New Roman" w:eastAsia="Times New Roman" w:hAnsi="Times New Roman"/>
                        <w:sz w:val="24"/>
                        <w:szCs w:val="24"/>
                      </w:rPr>
                    </w:pPr>
                    <w:sdt>
                      <w:sdtPr>
                        <w:tag w:val="goog_rdk_351"/>
                      </w:sdtPr>
                      <w:sdtContent>
                        <w:ins w:author="Jankowski, Kathi Jo" w:id="136" w:date="2019-06-27T10:36:00Z">
                          <w:r w:rsidDel="00000000" w:rsidR="00000000" w:rsidRPr="00000000">
                            <w:rPr>
                              <w:rFonts w:ascii="Times New Roman" w:cs="Times New Roman" w:eastAsia="Times New Roman" w:hAnsi="Times New Roman"/>
                              <w:sz w:val="24"/>
                              <w:szCs w:val="24"/>
                              <w:rtl w:val="0"/>
                            </w:rPr>
                            <w:t xml:space="preserve">“Polygon”</w:t>
                          </w:r>
                        </w:ins>
                      </w:sdtContent>
                    </w:sdt>
                  </w:p>
                </w:sdtContent>
              </w:sdt>
            </w:tc>
          </w:tr>
        </w:sdtContent>
      </w:sdt>
      <w:sdt>
        <w:sdtPr>
          <w:tag w:val="goog_rdk_353"/>
        </w:sdtPr>
        <w:sdtContent>
          <w:tr>
            <w:trPr>
              <w:ins w:author="Jankowski, Kathi Jo" w:id="136" w:date="2019-06-27T10:36:00Z"/>
            </w:trPr>
            <w:tc>
              <w:tcPr/>
              <w:sdt>
                <w:sdtPr>
                  <w:tag w:val="goog_rdk_355"/>
                </w:sdtPr>
                <w:sdtContent>
                  <w:p w:rsidR="00000000" w:rsidDel="00000000" w:rsidP="00000000" w:rsidRDefault="00000000" w:rsidRPr="00000000" w14:paraId="000001CE">
                    <w:pPr>
                      <w:spacing w:line="240" w:lineRule="auto"/>
                      <w:rPr>
                        <w:ins w:author="Jankowski, Kathi Jo" w:id="136" w:date="2019-06-27T10:36:00Z"/>
                        <w:rFonts w:ascii="Times New Roman" w:cs="Times New Roman" w:eastAsia="Times New Roman" w:hAnsi="Times New Roman"/>
                        <w:sz w:val="24"/>
                        <w:szCs w:val="24"/>
                      </w:rPr>
                    </w:pPr>
                    <w:sdt>
                      <w:sdtPr>
                        <w:tag w:val="goog_rdk_354"/>
                      </w:sdtPr>
                      <w:sdtContent>
                        <w:ins w:author="Jankowski, Kathi Jo" w:id="136" w:date="2019-06-27T10:36:00Z">
                          <w:r w:rsidDel="00000000" w:rsidR="00000000" w:rsidRPr="00000000">
                            <w:rPr>
                              <w:rtl w:val="0"/>
                            </w:rPr>
                          </w:r>
                        </w:ins>
                      </w:sdtContent>
                    </w:sdt>
                  </w:p>
                </w:sdtContent>
              </w:sdt>
            </w:tc>
            <w:tc>
              <w:tcPr/>
              <w:sdt>
                <w:sdtPr>
                  <w:tag w:val="goog_rdk_357"/>
                </w:sdtPr>
                <w:sdtContent>
                  <w:p w:rsidR="00000000" w:rsidDel="00000000" w:rsidP="00000000" w:rsidRDefault="00000000" w:rsidRPr="00000000" w14:paraId="000001CF">
                    <w:pPr>
                      <w:spacing w:line="240" w:lineRule="auto"/>
                      <w:rPr>
                        <w:ins w:author="Jankowski, Kathi Jo" w:id="136" w:date="2019-06-27T10:36:00Z"/>
                        <w:rFonts w:ascii="Times New Roman" w:cs="Times New Roman" w:eastAsia="Times New Roman" w:hAnsi="Times New Roman"/>
                        <w:sz w:val="24"/>
                        <w:szCs w:val="24"/>
                      </w:rPr>
                    </w:pPr>
                    <w:sdt>
                      <w:sdtPr>
                        <w:tag w:val="goog_rdk_356"/>
                      </w:sdtPr>
                      <w:sdtContent>
                        <w:ins w:author="Jankowski, Kathi Jo" w:id="136" w:date="2019-06-27T10:36:00Z">
                          <w:r w:rsidDel="00000000" w:rsidR="00000000" w:rsidRPr="00000000">
                            <w:rPr>
                              <w:rtl w:val="0"/>
                            </w:rPr>
                          </w:r>
                        </w:ins>
                      </w:sdtContent>
                    </w:sdt>
                  </w:p>
                </w:sdtContent>
              </w:sdt>
            </w:tc>
            <w:tc>
              <w:tcPr/>
              <w:sdt>
                <w:sdtPr>
                  <w:tag w:val="goog_rdk_359"/>
                </w:sdtPr>
                <w:sdtContent>
                  <w:p w:rsidR="00000000" w:rsidDel="00000000" w:rsidP="00000000" w:rsidRDefault="00000000" w:rsidRPr="00000000" w14:paraId="000001D0">
                    <w:pPr>
                      <w:spacing w:line="240" w:lineRule="auto"/>
                      <w:rPr>
                        <w:ins w:author="Jankowski, Kathi Jo" w:id="136" w:date="2019-06-27T10:36:00Z"/>
                        <w:rFonts w:ascii="Times New Roman" w:cs="Times New Roman" w:eastAsia="Times New Roman" w:hAnsi="Times New Roman"/>
                        <w:sz w:val="24"/>
                        <w:szCs w:val="24"/>
                      </w:rPr>
                    </w:pPr>
                    <w:sdt>
                      <w:sdtPr>
                        <w:tag w:val="goog_rdk_358"/>
                      </w:sdtPr>
                      <w:sdtContent>
                        <w:ins w:author="Jankowski, Kathi Jo" w:id="136" w:date="2019-06-27T10:36:00Z">
                          <w:r w:rsidDel="00000000" w:rsidR="00000000" w:rsidRPr="00000000">
                            <w:rPr>
                              <w:rtl w:val="0"/>
                            </w:rPr>
                          </w:r>
                        </w:ins>
                      </w:sdtContent>
                    </w:sdt>
                  </w:p>
                </w:sdtContent>
              </w:sdt>
            </w:tc>
            <w:tc>
              <w:tcPr/>
              <w:sdt>
                <w:sdtPr>
                  <w:tag w:val="goog_rdk_361"/>
                </w:sdtPr>
                <w:sdtContent>
                  <w:p w:rsidR="00000000" w:rsidDel="00000000" w:rsidP="00000000" w:rsidRDefault="00000000" w:rsidRPr="00000000" w14:paraId="000001D1">
                    <w:pPr>
                      <w:spacing w:line="240" w:lineRule="auto"/>
                      <w:rPr>
                        <w:ins w:author="Jankowski, Kathi Jo" w:id="136" w:date="2019-06-27T10:36:00Z"/>
                        <w:rFonts w:ascii="Times New Roman" w:cs="Times New Roman" w:eastAsia="Times New Roman" w:hAnsi="Times New Roman"/>
                        <w:sz w:val="24"/>
                        <w:szCs w:val="24"/>
                      </w:rPr>
                    </w:pPr>
                    <w:sdt>
                      <w:sdtPr>
                        <w:tag w:val="goog_rdk_360"/>
                      </w:sdtPr>
                      <w:sdtContent>
                        <w:ins w:author="Jankowski, Kathi Jo" w:id="136" w:date="2019-06-27T10:36:00Z">
                          <w:r w:rsidDel="00000000" w:rsidR="00000000" w:rsidRPr="00000000">
                            <w:rPr>
                              <w:rtl w:val="0"/>
                            </w:rPr>
                          </w:r>
                        </w:ins>
                      </w:sdtContent>
                    </w:sdt>
                  </w:p>
                </w:sdtContent>
              </w:sdt>
            </w:tc>
          </w:tr>
        </w:sdtContent>
      </w:sdt>
    </w:tbl>
    <w:sdt>
      <w:sdtPr>
        <w:tag w:val="goog_rdk_364"/>
      </w:sdtPr>
      <w:sdtContent>
        <w:p w:rsidR="00000000" w:rsidDel="00000000" w:rsidP="00000000" w:rsidRDefault="00000000" w:rsidRPr="00000000" w14:paraId="000001D2">
          <w:pPr>
            <w:spacing w:line="240" w:lineRule="auto"/>
            <w:ind w:left="360" w:hanging="360"/>
            <w:rPr>
              <w:ins w:author="Jankowski, Kathi Jo" w:id="137" w:date="2019-06-27T10:36:00Z"/>
              <w:rFonts w:ascii="Times New Roman" w:cs="Times New Roman" w:eastAsia="Times New Roman" w:hAnsi="Times New Roman"/>
              <w:sz w:val="24"/>
              <w:szCs w:val="24"/>
            </w:rPr>
          </w:pPr>
          <w:sdt>
            <w:sdtPr>
              <w:tag w:val="goog_rdk_363"/>
            </w:sdtPr>
            <w:sdtContent>
              <w:ins w:author="Jankowski, Kathi Jo" w:id="137" w:date="2019-06-27T10:36:00Z">
                <w:r w:rsidDel="00000000" w:rsidR="00000000" w:rsidRPr="00000000">
                  <w:rPr>
                    <w:rtl w:val="0"/>
                  </w:rPr>
                </w:r>
              </w:ins>
            </w:sdtContent>
          </w:sdt>
        </w:p>
      </w:sdtContent>
    </w:sdt>
    <w:p w:rsidR="00000000" w:rsidDel="00000000" w:rsidP="00000000" w:rsidRDefault="00000000" w:rsidRPr="00000000" w14:paraId="000001D3">
      <w:pPr>
        <w:spacing w:line="240" w:lineRule="auto"/>
        <w:ind w:left="360" w:hanging="360"/>
        <w:rPr>
          <w:rFonts w:ascii="Times New Roman" w:cs="Times New Roman" w:eastAsia="Times New Roman" w:hAnsi="Times New Roman"/>
          <w:sz w:val="24"/>
          <w:szCs w:val="24"/>
        </w:rPr>
      </w:pPr>
      <w:r w:rsidDel="00000000" w:rsidR="00000000" w:rsidRPr="00000000">
        <w:rPr>
          <w:rtl w:val="0"/>
        </w:rPr>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i Jo Jankowski [2]" w:id="2" w:date="2019-06-27T10:02:00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table of relevant variables sampled at the time of fish collection and included in LW analyses</w:t>
      </w:r>
    </w:p>
  </w:comment>
  <w:comment w:author="Kathi Jo Jankowski" w:id="9" w:date="2018-12-21T15:20:00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Detectability makes me think of ability to detect LW, which is not what we mean as far as I can tell…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probably need to account for this somehow – like through incorporating detection probabilities or something… based on discharge, stage, turbidity, vegetation cover…</w:t>
      </w:r>
    </w:p>
  </w:comment>
  <w:comment w:author="Kathi Jo Jankowski" w:id="7" w:date="2018-12-21T14:50:0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is the test statistic for this test I’m assuming?  Might be worth defining U*, t, and z in the table legend.</w:t>
      </w:r>
    </w:p>
  </w:comment>
  <w:comment w:author="Kathi Jo Jankowski" w:id="0" w:date="2018-12-21T14:33:00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kinda am leaning toward calling these river reaches – do you have a strong feeling about using TAAs?</w:t>
      </w:r>
    </w:p>
  </w:comment>
  <w:comment w:author="Kathi Jo Jankowski" w:id="8" w:date="2018-12-21T15:17:00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plotted?  Were they significant?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sentences appear to contradict each other… not sure if they were the same or increasing from the way this is written?</w:t>
      </w:r>
    </w:p>
  </w:comment>
  <w:comment w:author="Kathi Jo Jankowski" w:id="10" w:date="2019-02-13T11:06:00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 did you do both the Mann-Kendell and linear regressions for everything??</w:t>
      </w:r>
    </w:p>
  </w:comment>
  <w:comment w:author="Kaija Gahm" w:id="6" w:date="2019-10-30T22:21:30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sample size an issue for any of the habitat types in the way that it was for year groupings? If so, should we note that?</w:t>
      </w:r>
    </w:p>
  </w:comment>
  <w:comment w:author="Kathi Jo Jankowski [3]" w:id="4" w:date="2019-06-27T10:22:00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anything about size definition (or lack thereof)?</w:t>
      </w:r>
    </w:p>
  </w:comment>
  <w:comment w:author="Kaija Gahm" w:id="1" w:date="2019-10-30T22:16:49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to what?</w:t>
      </w:r>
    </w:p>
  </w:comment>
  <w:comment w:author="Kathi Jo Jankowski" w:id="5" w:date="2019-02-13T11:08:00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if this should be a GLM given that we’re predicting frequency values</w:t>
      </w:r>
    </w:p>
  </w:comment>
  <w:comment w:author="Kaija Gahm" w:id="3" w:date="2019-10-30T22:18:31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particular criteria for what counts as wood, or how much wood there needs to be? I know the data is presence/absence, but I don't remember whether there was some minimum requirement.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4" w15:done="0"/>
  <w15:commentEx w15:paraId="000001D7" w15:done="0"/>
  <w15:commentEx w15:paraId="000001D8" w15:done="0"/>
  <w15:commentEx w15:paraId="000001D9" w15:done="0"/>
  <w15:commentEx w15:paraId="000001DC" w15:done="0"/>
  <w15:commentEx w15:paraId="000001DD" w15:done="0"/>
  <w15:commentEx w15:paraId="000001DE" w15:done="0"/>
  <w15:commentEx w15:paraId="000001DF" w15:done="0"/>
  <w15:commentEx w15:paraId="000001E0" w15:done="0"/>
  <w15:commentEx w15:paraId="000001E1" w15:done="0"/>
  <w15:commentEx w15:paraId="000001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B00541"/>
    <w:pPr>
      <w:spacing w:after="0" w:line="276" w:lineRule="auto"/>
      <w:contextualSpacing w:val="1"/>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56B0E"/>
    <w:rPr>
      <w:color w:val="0563c1" w:themeColor="hyperlink"/>
      <w:u w:val="single"/>
    </w:rPr>
  </w:style>
  <w:style w:type="character" w:styleId="UnresolvedMention">
    <w:name w:val="Unresolved Mention"/>
    <w:basedOn w:val="DefaultParagraphFont"/>
    <w:uiPriority w:val="99"/>
    <w:semiHidden w:val="1"/>
    <w:unhideWhenUsed w:val="1"/>
    <w:rsid w:val="00756B0E"/>
    <w:rPr>
      <w:color w:val="808080"/>
      <w:shd w:color="auto" w:fill="e6e6e6" w:val="clear"/>
    </w:rPr>
  </w:style>
  <w:style w:type="paragraph" w:styleId="ListParagraph">
    <w:name w:val="List Paragraph"/>
    <w:basedOn w:val="Normal"/>
    <w:uiPriority w:val="34"/>
    <w:qFormat w:val="1"/>
    <w:rsid w:val="002C0B73"/>
    <w:pPr>
      <w:spacing w:after="160" w:line="259" w:lineRule="auto"/>
      <w:ind w:left="720"/>
    </w:pPr>
    <w:rPr>
      <w:rFonts w:asciiTheme="minorHAnsi" w:cstheme="minorBidi" w:eastAsiaTheme="minorHAnsi" w:hAnsiTheme="minorHAnsi"/>
      <w:lang w:val="en-US"/>
    </w:rPr>
  </w:style>
  <w:style w:type="character" w:styleId="CommentReference">
    <w:name w:val="annotation reference"/>
    <w:basedOn w:val="DefaultParagraphFont"/>
    <w:uiPriority w:val="99"/>
    <w:semiHidden w:val="1"/>
    <w:unhideWhenUsed w:val="1"/>
    <w:rsid w:val="00244915"/>
    <w:rPr>
      <w:sz w:val="16"/>
      <w:szCs w:val="16"/>
    </w:rPr>
  </w:style>
  <w:style w:type="paragraph" w:styleId="CommentText">
    <w:name w:val="annotation text"/>
    <w:basedOn w:val="Normal"/>
    <w:link w:val="CommentTextChar"/>
    <w:uiPriority w:val="99"/>
    <w:semiHidden w:val="1"/>
    <w:unhideWhenUsed w:val="1"/>
    <w:rsid w:val="00244915"/>
    <w:pPr>
      <w:spacing w:line="240" w:lineRule="auto"/>
    </w:pPr>
    <w:rPr>
      <w:sz w:val="20"/>
      <w:szCs w:val="20"/>
    </w:rPr>
  </w:style>
  <w:style w:type="character" w:styleId="CommentTextChar" w:customStyle="1">
    <w:name w:val="Comment Text Char"/>
    <w:basedOn w:val="DefaultParagraphFont"/>
    <w:link w:val="CommentText"/>
    <w:uiPriority w:val="99"/>
    <w:semiHidden w:val="1"/>
    <w:rsid w:val="00244915"/>
    <w:rPr>
      <w:rFonts w:ascii="Arial" w:cs="Arial" w:eastAsia="Arial" w:hAnsi="Arial"/>
      <w:sz w:val="20"/>
      <w:szCs w:val="20"/>
      <w:lang w:val="en"/>
    </w:rPr>
  </w:style>
  <w:style w:type="paragraph" w:styleId="CommentSubject">
    <w:name w:val="annotation subject"/>
    <w:basedOn w:val="CommentText"/>
    <w:next w:val="CommentText"/>
    <w:link w:val="CommentSubjectChar"/>
    <w:uiPriority w:val="99"/>
    <w:semiHidden w:val="1"/>
    <w:unhideWhenUsed w:val="1"/>
    <w:rsid w:val="00244915"/>
    <w:rPr>
      <w:b w:val="1"/>
      <w:bCs w:val="1"/>
    </w:rPr>
  </w:style>
  <w:style w:type="character" w:styleId="CommentSubjectChar" w:customStyle="1">
    <w:name w:val="Comment Subject Char"/>
    <w:basedOn w:val="CommentTextChar"/>
    <w:link w:val="CommentSubject"/>
    <w:uiPriority w:val="99"/>
    <w:semiHidden w:val="1"/>
    <w:rsid w:val="00244915"/>
    <w:rPr>
      <w:rFonts w:ascii="Arial" w:cs="Arial" w:eastAsia="Arial" w:hAnsi="Arial"/>
      <w:b w:val="1"/>
      <w:bCs w:val="1"/>
      <w:sz w:val="20"/>
      <w:szCs w:val="20"/>
      <w:lang w:val="en"/>
    </w:rPr>
  </w:style>
  <w:style w:type="paragraph" w:styleId="BalloonText">
    <w:name w:val="Balloon Text"/>
    <w:basedOn w:val="Normal"/>
    <w:link w:val="BalloonTextChar"/>
    <w:uiPriority w:val="99"/>
    <w:semiHidden w:val="1"/>
    <w:unhideWhenUsed w:val="1"/>
    <w:rsid w:val="00244915"/>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4915"/>
    <w:rPr>
      <w:rFonts w:ascii="Segoe UI" w:cs="Segoe UI" w:eastAsia="Arial" w:hAnsi="Segoe UI"/>
      <w:sz w:val="18"/>
      <w:szCs w:val="18"/>
      <w:lang w:val="en"/>
    </w:rPr>
  </w:style>
  <w:style w:type="table" w:styleId="TableGrid">
    <w:name w:val="Table Grid"/>
    <w:basedOn w:val="TableNormal"/>
    <w:uiPriority w:val="39"/>
    <w:rsid w:val="00BA38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r-project.org/"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H1Fi5w2UzdI+G8/RVOpQtisw==">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2018-12-21T22:14:00Z</dcterms:created>
  <dc:creator>Van Appledorn, Molly</dc:creator>
</cp:coreProperties>
</file>